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以下示例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显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示如何使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用</w:t>
      </w: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Spring Web MVC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框架来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实现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多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动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作控制器的可参数化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视图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控制器。可参数化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视图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允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许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将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请</w:t>
      </w:r>
      <w:r w:rsidRPr="003A4A86">
        <w:rPr>
          <w:rFonts w:ascii="ＭＳ 明朝" w:eastAsia="ＭＳ 明朝" w:hAnsi="ＭＳ 明朝" w:cs="ＭＳ 明朝"/>
          <w:color w:val="333344"/>
          <w:kern w:val="0"/>
          <w:sz w:val="23"/>
          <w:szCs w:val="23"/>
          <w:lang w:eastAsia="zh-CN"/>
        </w:rPr>
        <w:t>求映射到网</w:t>
      </w:r>
      <w:r w:rsidRPr="003A4A86">
        <w:rPr>
          <w:rFonts w:ascii="SimSun" w:eastAsia="SimSun" w:hAnsi="SimSun" w:cs="SimSun"/>
          <w:color w:val="333344"/>
          <w:kern w:val="0"/>
          <w:sz w:val="23"/>
          <w:szCs w:val="23"/>
          <w:lang w:eastAsia="zh-CN"/>
        </w:rPr>
        <w:t>页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3A4A86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3A4A86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A4A86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映射配置文件如下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org.springframework.web.servlet.handler.SimpleUrlHandlerMapping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mappings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index.html=userController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lastRenderedPageBreak/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userController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org.springframework.web.servlet.mvc.ParameterizableViewController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viewName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index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A4A86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例如，使用上面的配置，如果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3A4A86" w:rsidRPr="003A4A86" w:rsidRDefault="003A4A86" w:rsidP="003A4A86">
      <w:pPr>
        <w:widowControl/>
        <w:numPr>
          <w:ilvl w:val="0"/>
          <w:numId w:val="1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/index.html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求，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会将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控制器，并将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viewName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设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置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index.jsp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3A4A86" w:rsidRPr="003A4A86" w:rsidRDefault="003A4A86" w:rsidP="003A4A86">
      <w:pPr>
        <w:widowControl/>
        <w:numPr>
          <w:ilvl w:val="0"/>
          <w:numId w:val="2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ParameterizableViewController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3A4A86" w:rsidRPr="003A4A86" w:rsidRDefault="003A4A86" w:rsidP="003A4A86">
      <w:pPr>
        <w:widowControl/>
        <w:numPr>
          <w:ilvl w:val="0"/>
          <w:numId w:val="2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3A4A86" w:rsidRPr="003A4A86" w:rsidRDefault="003A4A86" w:rsidP="003A4A86">
      <w:pPr>
        <w:widowControl/>
        <w:numPr>
          <w:ilvl w:val="0"/>
          <w:numId w:val="2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文件：</w:t>
      </w:r>
      <w:r w:rsidRPr="003A4A86">
        <w:rPr>
          <w:rFonts w:ascii="Consolas" w:eastAsia="ＭＳ ゴシック" w:hAnsi="Consolas" w:cs="Consolas"/>
          <w:color w:val="C7254E"/>
          <w:kern w:val="0"/>
          <w:sz w:val="23"/>
        </w:rPr>
        <w:t>index.jsp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3A4A86" w:rsidRPr="003A4A86" w:rsidRDefault="003A4A86" w:rsidP="003A4A86">
      <w:pPr>
        <w:widowControl/>
        <w:numPr>
          <w:ilvl w:val="0"/>
          <w:numId w:val="2"/>
        </w:numPr>
        <w:shd w:val="clear" w:color="auto" w:fill="FFFFFF"/>
        <w:spacing w:after="90" w:line="375" w:lineRule="atLeast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最后一步是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建所有源和配置文件的内容并运行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用程序，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详细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如下所述。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完整的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目文件目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录结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构如下所示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3A4A86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3A4A86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model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A4A86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A4A86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ParameterizableViewController-servlet.xml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org.springframework.web.servlet.handler.SimpleUrlHandlerMapping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mappings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index.html=userController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userController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org.springframework.web.servlet.mvc.ParameterizableViewController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viewName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A4A86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A4A86">
        <w:rPr>
          <w:rFonts w:ascii="Consolas" w:eastAsia="ＭＳ ゴシック" w:hAnsi="Consolas" w:cs="Consolas"/>
          <w:color w:val="0077AA"/>
          <w:kern w:val="0"/>
          <w:sz w:val="20"/>
        </w:rPr>
        <w:t>index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A4A86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3A4A86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A4A86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A4A86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index.jsp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3A4A86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A4A86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3A4A86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3A4A86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3A4A86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3A4A86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3A4A86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3A4A86">
          <w:rPr>
            <w:rFonts w:ascii="Consolas" w:eastAsia="ＭＳ ゴシック" w:hAnsi="Consolas" w:cs="Consolas"/>
            <w:color w:val="000000"/>
            <w:kern w:val="0"/>
            <w:sz w:val="20"/>
          </w:rPr>
          <w:t>index.jsp Page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3A4A86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3A4A86">
          <w:rPr>
            <w:rFonts w:ascii="Consolas" w:eastAsia="ＭＳ ゴシック" w:hAnsi="Consolas" w:cs="Consolas"/>
            <w:color w:val="000000"/>
            <w:kern w:val="0"/>
            <w:sz w:val="20"/>
          </w:rPr>
          <w:t>This is index.jsp page.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3A4A86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3A4A86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3A4A86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3A4A86" w:rsidRPr="003A4A86" w:rsidRDefault="003A4A86" w:rsidP="003A4A8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9" w:author="Unknown">
        <w:r w:rsidRPr="003A4A86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ins w:id="2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1" w:author="Unknown"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发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布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用程序到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服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务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器。</w:t>
        </w:r>
      </w:ins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ins w:id="2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3" w:author="Unknown"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在启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动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服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务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器，当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访问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URL =&gt;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HYPERLINK "http://localhost:8080/ParameterizableViewController/index.html" \t "_blank" 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3A4A86">
          <w:rPr>
            <w:rFonts w:ascii="Helvetica" w:eastAsia="ＭＳ Ｐゴシック" w:hAnsi="Helvetica" w:cs="Helvetica"/>
            <w:color w:val="3298D6"/>
            <w:kern w:val="0"/>
            <w:sz w:val="23"/>
          </w:rPr>
          <w:t>http://localhost:8080/ParameterizableViewController/index.html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如果</w:t>
        </w:r>
        <w:r w:rsidRPr="003A4A86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ins w:id="2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7086600" cy="2933700"/>
            <wp:effectExtent l="19050" t="0" r="0" b="0"/>
            <wp:docPr id="1" name="図 1" descr="http://www.yiibai.com/uploads/images/201701/2001/296170140_86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296170140_863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86" w:rsidRPr="003A4A86" w:rsidRDefault="003A4A86" w:rsidP="003A4A86">
      <w:pPr>
        <w:widowControl/>
        <w:shd w:val="clear" w:color="auto" w:fill="FFFFFF"/>
        <w:spacing w:line="375" w:lineRule="atLeast"/>
        <w:jc w:val="left"/>
        <w:rPr>
          <w:ins w:id="2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6" w:author="Unknown"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br/>
        </w:r>
      </w:ins>
    </w:p>
    <w:p w:rsidR="003A4A86" w:rsidRPr="003A4A86" w:rsidRDefault="003A4A86" w:rsidP="003A4A86">
      <w:pPr>
        <w:widowControl/>
        <w:shd w:val="clear" w:color="auto" w:fill="FFFFFF"/>
        <w:spacing w:line="375" w:lineRule="atLeast"/>
        <w:jc w:val="left"/>
        <w:rPr>
          <w:ins w:id="27" w:author="Unknown"/>
          <w:rFonts w:ascii="Helvetica" w:eastAsia="ＭＳ Ｐゴシック" w:hAnsi="Helvetica" w:cs="Helvetica"/>
          <w:color w:val="666666"/>
          <w:kern w:val="0"/>
          <w:szCs w:val="21"/>
        </w:rPr>
      </w:pPr>
      <w:ins w:id="28" w:author="Unknown">
        <w:r w:rsidRPr="003A4A86">
          <w:rPr>
            <w:rFonts w:ascii="Helvetica" w:eastAsia="ＭＳ Ｐゴシック" w:hAnsi="Helvetica" w:cs="Helvetica"/>
            <w:b/>
            <w:bCs/>
            <w:color w:val="61B3E6"/>
            <w:kern w:val="0"/>
            <w:szCs w:val="21"/>
          </w:rPr>
          <w:t>加</w:t>
        </w:r>
        <w:r w:rsidRPr="003A4A86">
          <w:rPr>
            <w:rFonts w:ascii="Helvetica" w:eastAsia="ＭＳ Ｐゴシック" w:hAnsi="Helvetica" w:cs="Helvetica"/>
            <w:b/>
            <w:bCs/>
            <w:color w:val="61B3E6"/>
            <w:kern w:val="0"/>
            <w:szCs w:val="21"/>
          </w:rPr>
          <w:t>QQ</w:t>
        </w:r>
        <w:r w:rsidRPr="003A4A86">
          <w:rPr>
            <w:rFonts w:ascii="Helvetica" w:eastAsia="ＭＳ Ｐゴシック" w:hAnsi="Helvetica" w:cs="Helvetica"/>
            <w:b/>
            <w:bCs/>
            <w:color w:val="61B3E6"/>
            <w:kern w:val="0"/>
            <w:szCs w:val="21"/>
          </w:rPr>
          <w:t>群啦！</w:t>
        </w:r>
      </w:ins>
    </w:p>
    <w:p w:rsidR="003A4A86" w:rsidRPr="003A4A86" w:rsidRDefault="003A4A86" w:rsidP="003A4A86">
      <w:pPr>
        <w:widowControl/>
        <w:shd w:val="clear" w:color="auto" w:fill="FFFFFF"/>
        <w:spacing w:after="120" w:line="375" w:lineRule="atLeast"/>
        <w:jc w:val="left"/>
        <w:rPr>
          <w:ins w:id="29" w:author="Unknown"/>
          <w:rFonts w:ascii="Helvetica" w:eastAsia="ＭＳ Ｐゴシック" w:hAnsi="Helvetica" w:cs="Helvetica"/>
          <w:color w:val="666666"/>
          <w:kern w:val="0"/>
          <w:szCs w:val="21"/>
        </w:rPr>
      </w:pPr>
      <w:ins w:id="30" w:author="Unknown"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JAVA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技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术</w:t>
        </w:r>
        <w:r w:rsidRPr="003A4A86">
          <w:rPr>
            <w:rFonts w:ascii="ＭＳ Ｐゴシック" w:eastAsia="ＭＳ Ｐゴシック" w:hAnsi="ＭＳ Ｐゴシック" w:cs="ＭＳ Ｐゴシック" w:hint="eastAsi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(2000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人群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：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227270512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MySQL/SQL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(2000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人群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：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418407075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Python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技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术</w:t>
        </w:r>
        <w:r w:rsidRPr="003A4A86">
          <w:rPr>
            <w:rFonts w:ascii="ＭＳ Ｐゴシック" w:eastAsia="ＭＳ Ｐゴシック" w:hAnsi="ＭＳ Ｐゴシック" w:cs="ＭＳ Ｐゴシック" w:hint="eastAsi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(2000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人群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：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287904175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大数据开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发</w:t>
        </w:r>
        <w:r w:rsidRPr="003A4A86">
          <w:rPr>
            <w:rFonts w:ascii="ＭＳ Ｐゴシック" w:eastAsia="ＭＳ Ｐゴシック" w:hAnsi="ＭＳ Ｐゴシック" w:cs="ＭＳ Ｐゴシック" w:hint="eastAsi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(2000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人群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：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655154550(Java,Python,R,Scala,Hadoop,Spark,zookeeper,kafka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等技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术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Web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开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发</w:t>
        </w:r>
        <w:r w:rsidRPr="003A4A86">
          <w:rPr>
            <w:rFonts w:ascii="ＭＳ Ｐゴシック" w:eastAsia="ＭＳ Ｐゴシック" w:hAnsi="ＭＳ Ｐゴシック" w:cs="ＭＳ Ｐゴシック" w:hint="eastAsi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新群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):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460153241 (PHP,HTML/HTML5,JS/JQuery,CSS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等技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术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Linux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技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术</w:t>
        </w:r>
        <w:r w:rsidRPr="003A4A86">
          <w:rPr>
            <w:rFonts w:ascii="ＭＳ Ｐゴシック" w:eastAsia="ＭＳ Ｐゴシック" w:hAnsi="ＭＳ Ｐゴシック" w:cs="ＭＳ Ｐゴシック" w:hint="eastAsia"/>
            <w:i/>
            <w:iCs/>
            <w:color w:val="666666"/>
            <w:kern w:val="0"/>
            <w:szCs w:val="21"/>
          </w:rPr>
          <w:t>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新群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):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479429477(Redhat/Centos,Ubuntu,Shell,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运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维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,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监</w:t>
        </w:r>
        <w:r w:rsidRPr="003A4A86">
          <w:rPr>
            <w:rFonts w:ascii="ＭＳ Ｐゴシック" w:eastAsia="ＭＳ Ｐゴシック" w:hAnsi="ＭＳ Ｐゴシック" w:cs="ＭＳ Ｐゴシック" w:hint="eastAsia"/>
            <w:color w:val="666666"/>
            <w:kern w:val="0"/>
            <w:szCs w:val="21"/>
          </w:rPr>
          <w:t>控等技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术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)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br/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人工智能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&amp;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深度学</w:t>
        </w:r>
        <w:r w:rsidRPr="003A4A86">
          <w:rPr>
            <w:rFonts w:ascii="SimSun" w:eastAsia="SimSun" w:hAnsi="SimSun" w:cs="SimSun" w:hint="eastAsia"/>
            <w:i/>
            <w:iCs/>
            <w:color w:val="666666"/>
            <w:kern w:val="0"/>
            <w:szCs w:val="21"/>
          </w:rPr>
          <w:t>习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(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新群</w:t>
        </w:r>
        <w:r w:rsidRPr="003A4A86">
          <w:rPr>
            <w:rFonts w:ascii="Helvetica" w:eastAsia="ＭＳ Ｐゴシック" w:hAnsi="Helvetica" w:cs="Helvetica"/>
            <w:i/>
            <w:iCs/>
            <w:color w:val="666666"/>
            <w:kern w:val="0"/>
            <w:szCs w:val="21"/>
          </w:rPr>
          <w:t>):</w:t>
        </w:r>
        <w:r w:rsidRPr="003A4A86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456236082 (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人工智能，深度学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习</w:t>
        </w:r>
        <w:r w:rsidRPr="003A4A86">
          <w:rPr>
            <w:rFonts w:ascii="ＭＳ Ｐゴシック" w:eastAsia="ＭＳ Ｐゴシック" w:hAnsi="ＭＳ Ｐゴシック" w:cs="ＭＳ Ｐゴシック" w:hint="eastAsia"/>
            <w:color w:val="666666"/>
            <w:kern w:val="0"/>
            <w:szCs w:val="21"/>
          </w:rPr>
          <w:t>，算法等技</w:t>
        </w:r>
        <w:r w:rsidRPr="003A4A86">
          <w:rPr>
            <w:rFonts w:ascii="SimSun" w:eastAsia="SimSun" w:hAnsi="SimSun" w:cs="SimSun" w:hint="eastAsia"/>
            <w:color w:val="666666"/>
            <w:kern w:val="0"/>
            <w:szCs w:val="21"/>
          </w:rPr>
          <w:t>术</w:t>
        </w:r>
        <w:r w:rsidRPr="003A4A86">
          <w:rPr>
            <w:rFonts w:ascii="Helvetica" w:eastAsia="ＭＳ Ｐゴシック" w:hAnsi="Helvetica" w:cs="Helvetica"/>
            <w:color w:val="666666"/>
            <w:kern w:val="0"/>
            <w:szCs w:val="21"/>
          </w:rPr>
          <w:t>)</w:t>
        </w:r>
      </w:ins>
    </w:p>
    <w:p w:rsidR="003A4A86" w:rsidRPr="003A4A86" w:rsidRDefault="003A4A86" w:rsidP="003A4A86">
      <w:pPr>
        <w:widowControl/>
        <w:shd w:val="clear" w:color="auto" w:fill="FFFFFF"/>
        <w:spacing w:before="180" w:after="120" w:line="375" w:lineRule="atLeast"/>
        <w:jc w:val="left"/>
        <w:rPr>
          <w:ins w:id="3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2" w:author="Unknown">
        <w:r w:rsidRPr="003A4A86">
          <w:rPr>
            <w:rFonts w:ascii="Helvetica" w:eastAsia="ＭＳ Ｐゴシック" w:hAnsi="Helvetica" w:cs="Helvetica"/>
            <w:b/>
            <w:bCs/>
            <w:color w:val="F57E42"/>
            <w:kern w:val="0"/>
            <w:sz w:val="23"/>
            <w:szCs w:val="23"/>
          </w:rPr>
          <w:t>易百教程移</w:t>
        </w:r>
        <w:r w:rsidRPr="003A4A86">
          <w:rPr>
            <w:rFonts w:ascii="SimSun" w:eastAsia="SimSun" w:hAnsi="SimSun" w:cs="SimSun" w:hint="eastAsia"/>
            <w:b/>
            <w:bCs/>
            <w:color w:val="F57E42"/>
            <w:kern w:val="0"/>
            <w:sz w:val="23"/>
            <w:szCs w:val="23"/>
          </w:rPr>
          <w:t>动</w:t>
        </w:r>
        <w:r w:rsidRPr="003A4A86">
          <w:rPr>
            <w:rFonts w:ascii="ＭＳ Ｐゴシック" w:eastAsia="ＭＳ Ｐゴシック" w:hAnsi="ＭＳ Ｐゴシック" w:cs="ＭＳ Ｐゴシック" w:hint="eastAsia"/>
            <w:b/>
            <w:bCs/>
            <w:color w:val="F57E42"/>
            <w:kern w:val="0"/>
            <w:sz w:val="23"/>
            <w:szCs w:val="23"/>
          </w:rPr>
          <w:t>端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：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请扫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描本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页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面底部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右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侧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)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二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维码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关注微信公众号，或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直接手机</w: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访问</w: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：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HYPERLINK "http://m.yiibai.com/" 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3A4A86">
          <w:rPr>
            <w:rFonts w:ascii="Helvetica" w:eastAsia="ＭＳ Ｐゴシック" w:hAnsi="Helvetica" w:cs="Helvetica"/>
            <w:color w:val="3298D6"/>
            <w:kern w:val="0"/>
            <w:sz w:val="23"/>
          </w:rPr>
          <w:t>http://m.yiibai.com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</w:ins>
    </w:p>
    <w:p w:rsidR="003A4A86" w:rsidRPr="003A4A86" w:rsidRDefault="003A4A86" w:rsidP="003A4A86">
      <w:pPr>
        <w:widowControl/>
        <w:shd w:val="clear" w:color="auto" w:fill="FFFFFF"/>
        <w:spacing w:line="375" w:lineRule="atLeast"/>
        <w:jc w:val="left"/>
        <w:rPr>
          <w:ins w:id="3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4" w:author="Unknown"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上一篇：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</w:instrText>
        </w:r>
        <w:r w:rsidRPr="003A4A86">
          <w:rPr>
            <w:rFonts w:ascii="Helvetica" w:eastAsia="ＭＳ Ｐゴシック" w:hAnsi="Helvetica" w:cs="Helvetica" w:hint="eastAsia"/>
            <w:color w:val="333344"/>
            <w:kern w:val="0"/>
            <w:sz w:val="23"/>
            <w:szCs w:val="23"/>
          </w:rPr>
          <w:instrText>HYPERLINK "http://www.yiibai.com/spring_mvc/springmvc_parametermethodnameresolver.html" \l "article-start" \o "Spring MVC</w:instrText>
        </w:r>
        <w:r w:rsidRPr="003A4A86">
          <w:rPr>
            <w:rFonts w:ascii="Helvetica" w:eastAsia="ＭＳ Ｐゴシック" w:hAnsi="Helvetica" w:cs="Helvetica" w:hint="eastAsia"/>
            <w:color w:val="333344"/>
            <w:kern w:val="0"/>
            <w:sz w:val="23"/>
            <w:szCs w:val="23"/>
          </w:rPr>
          <w:instrText>参数方法名称解析器</w:instrText>
        </w:r>
        <w:r w:rsidRPr="003A4A86">
          <w:rPr>
            <w:rFonts w:ascii="Helvetica" w:eastAsia="ＭＳ Ｐゴシック" w:hAnsi="Helvetica" w:cs="Helvetica" w:hint="eastAsia"/>
            <w:color w:val="333344"/>
            <w:kern w:val="0"/>
            <w:sz w:val="23"/>
            <w:szCs w:val="23"/>
          </w:rPr>
          <w:instrText>"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3A4A86">
          <w:rPr>
            <w:rFonts w:ascii="Helvetica" w:eastAsia="ＭＳ Ｐゴシック" w:hAnsi="Helvetica" w:cs="Helvetica"/>
            <w:color w:val="3298D6"/>
            <w:kern w:val="0"/>
            <w:sz w:val="23"/>
          </w:rPr>
          <w:t>Spring MVC</w:t>
        </w:r>
        <w:r w:rsidRPr="003A4A86">
          <w:rPr>
            <w:rFonts w:ascii="Helvetica" w:eastAsia="ＭＳ Ｐゴシック" w:hAnsi="Helvetica" w:cs="Helvetica"/>
            <w:color w:val="3298D6"/>
            <w:kern w:val="0"/>
            <w:sz w:val="23"/>
          </w:rPr>
          <w:t>参数方法名称解析器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下一篇：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HYPERLINK "http://www.yiibai.com/spring_mvc/springmvc_page_redirection.html" \l "article-start" \o "</w:instrText>
        </w:r>
        <w:r w:rsidRPr="003A4A86">
          <w:rPr>
            <w:rFonts w:ascii="Helvetica" w:eastAsia="ＭＳ Ｐゴシック" w:hAnsi="Helvetica" w:cs="Helvetica" w:hint="eastAsia"/>
            <w:color w:val="333344"/>
            <w:kern w:val="0"/>
            <w:sz w:val="23"/>
            <w:szCs w:val="23"/>
          </w:rPr>
          <w:instrText>下一篇：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>Spring MVC</w:instrText>
        </w:r>
        <w:r w:rsidRPr="003A4A86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instrText>页</w:instrText>
        </w:r>
        <w:r w:rsidRPr="003A4A86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instrText>面重定向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" </w:instrTex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3A4A86">
          <w:rPr>
            <w:rFonts w:ascii="Helvetica" w:eastAsia="ＭＳ Ｐゴシック" w:hAnsi="Helvetica" w:cs="Helvetica"/>
            <w:color w:val="3298D6"/>
            <w:kern w:val="0"/>
            <w:sz w:val="23"/>
          </w:rPr>
          <w:t>Spring MVC</w:t>
        </w:r>
        <w:r w:rsidRPr="003A4A86">
          <w:rPr>
            <w:rFonts w:ascii="SimSun" w:eastAsia="SimSun" w:hAnsi="SimSun" w:cs="SimSun" w:hint="eastAsia"/>
            <w:color w:val="3298D6"/>
            <w:kern w:val="0"/>
            <w:sz w:val="23"/>
          </w:rPr>
          <w:t>页</w:t>
        </w:r>
        <w:r w:rsidRPr="003A4A86">
          <w:rPr>
            <w:rFonts w:ascii="ＭＳ Ｐゴシック" w:eastAsia="ＭＳ Ｐゴシック" w:hAnsi="ＭＳ Ｐゴシック" w:cs="ＭＳ Ｐゴシック" w:hint="eastAsia"/>
            <w:color w:val="3298D6"/>
            <w:kern w:val="0"/>
            <w:sz w:val="23"/>
          </w:rPr>
          <w:t>面重定向</w:t>
        </w:r>
        <w:r w:rsidRPr="003A4A86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</w:ins>
    </w:p>
    <w:p w:rsidR="003A4A86" w:rsidRPr="003A4A86" w:rsidRDefault="003A4A86" w:rsidP="003A4A86">
      <w:pPr>
        <w:widowControl/>
        <w:shd w:val="clear" w:color="auto" w:fill="FFFFFF"/>
        <w:jc w:val="left"/>
        <w:rPr>
          <w:ins w:id="35" w:author="Unknown"/>
          <w:rFonts w:ascii="Helvetica" w:eastAsia="ＭＳ Ｐゴシック" w:hAnsi="Helvetica" w:cs="Helvetica"/>
          <w:color w:val="AAAAAA"/>
          <w:kern w:val="0"/>
          <w:szCs w:val="21"/>
        </w:rPr>
      </w:pPr>
      <w:ins w:id="36" w:author="Unknown">
        <w:r w:rsidRPr="003A4A86">
          <w:rPr>
            <w:rFonts w:ascii="Helvetica" w:eastAsia="ＭＳ Ｐゴシック" w:hAnsi="Helvetica" w:cs="Helvetica"/>
            <w:color w:val="AAAAAA"/>
            <w:kern w:val="0"/>
          </w:rPr>
          <w:t>   </w:t>
        </w:r>
        <w:r w:rsidRPr="003A4A86">
          <w:rPr>
            <w:rFonts w:ascii="Helvetica" w:eastAsia="ＭＳ Ｐゴシック" w:hAnsi="Helvetica" w:cs="Helvetica"/>
            <w:color w:val="AAAAAA"/>
            <w:kern w:val="0"/>
            <w:szCs w:val="21"/>
          </w:rPr>
          <w:t xml:space="preserve"> </w:t>
        </w:r>
        <w:r w:rsidRPr="003A4A86">
          <w:rPr>
            <w:rFonts w:ascii="Helvetica" w:eastAsia="ＭＳ Ｐゴシック" w:hAnsi="Helvetica" w:cs="Helvetica"/>
            <w:color w:val="AAAAAA"/>
            <w:kern w:val="0"/>
          </w:rPr>
          <w:t> </w:t>
        </w:r>
        <w:r w:rsidRPr="003A4A86">
          <w:rPr>
            <w:rFonts w:ascii="Arial" w:eastAsia="ＭＳ Ｐゴシック" w:hAnsi="Arial" w:cs="Arial"/>
            <w:b/>
            <w:bCs/>
            <w:color w:val="565656"/>
            <w:kern w:val="0"/>
          </w:rPr>
          <w:t>0</w:t>
        </w:r>
      </w:ins>
    </w:p>
    <w:p w:rsidR="00FE2652" w:rsidRDefault="00FE2652"/>
    <w:sectPr w:rsidR="00FE26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652" w:rsidRDefault="00FE2652" w:rsidP="003A4A86">
      <w:r>
        <w:separator/>
      </w:r>
    </w:p>
  </w:endnote>
  <w:endnote w:type="continuationSeparator" w:id="1">
    <w:p w:rsidR="00FE2652" w:rsidRDefault="00FE2652" w:rsidP="003A4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652" w:rsidRDefault="00FE2652" w:rsidP="003A4A86">
      <w:r>
        <w:separator/>
      </w:r>
    </w:p>
  </w:footnote>
  <w:footnote w:type="continuationSeparator" w:id="1">
    <w:p w:rsidR="00FE2652" w:rsidRDefault="00FE2652" w:rsidP="003A4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C2B53"/>
    <w:multiLevelType w:val="multilevel"/>
    <w:tmpl w:val="75F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0520BF"/>
    <w:multiLevelType w:val="multilevel"/>
    <w:tmpl w:val="F63A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A86"/>
    <w:rsid w:val="003A4A86"/>
    <w:rsid w:val="00FE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4A8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A4A86"/>
  </w:style>
  <w:style w:type="paragraph" w:styleId="a5">
    <w:name w:val="footer"/>
    <w:basedOn w:val="a"/>
    <w:link w:val="a6"/>
    <w:uiPriority w:val="99"/>
    <w:semiHidden/>
    <w:unhideWhenUsed/>
    <w:rsid w:val="003A4A8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A4A86"/>
  </w:style>
  <w:style w:type="paragraph" w:styleId="Web">
    <w:name w:val="Normal (Web)"/>
    <w:basedOn w:val="a"/>
    <w:uiPriority w:val="99"/>
    <w:semiHidden/>
    <w:unhideWhenUsed/>
    <w:rsid w:val="003A4A8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A4A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4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A4A8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4A86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3A4A86"/>
  </w:style>
  <w:style w:type="character" w:customStyle="1" w:styleId="apple-converted-space">
    <w:name w:val="apple-converted-space"/>
    <w:basedOn w:val="a0"/>
    <w:rsid w:val="003A4A86"/>
  </w:style>
  <w:style w:type="character" w:styleId="a8">
    <w:name w:val="Hyperlink"/>
    <w:basedOn w:val="a0"/>
    <w:uiPriority w:val="99"/>
    <w:semiHidden/>
    <w:unhideWhenUsed/>
    <w:rsid w:val="003A4A86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3A4A86"/>
  </w:style>
  <w:style w:type="paragraph" w:styleId="a9">
    <w:name w:val="Balloon Text"/>
    <w:basedOn w:val="a"/>
    <w:link w:val="aa"/>
    <w:uiPriority w:val="99"/>
    <w:semiHidden/>
    <w:unhideWhenUsed/>
    <w:rsid w:val="003A4A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A4A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0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0977">
              <w:marLeft w:val="0"/>
              <w:marRight w:val="0"/>
              <w:marTop w:val="27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1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2017-11-20T05:57:00Z</dcterms:created>
  <dcterms:modified xsi:type="dcterms:W3CDTF">2017-11-20T06:02:00Z</dcterms:modified>
</cp:coreProperties>
</file>