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9CB" w:rsidRPr="00A559CB" w:rsidRDefault="00A559CB" w:rsidP="00A559C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以下示例</w:t>
      </w:r>
      <w:r w:rsidRPr="00A559CB">
        <w:rPr>
          <w:rFonts w:ascii="SimSun" w:eastAsia="SimSun" w:hAnsi="SimSun" w:cs="SimSun"/>
          <w:color w:val="333344"/>
          <w:kern w:val="0"/>
          <w:sz w:val="23"/>
          <w:szCs w:val="23"/>
          <w:lang w:eastAsia="zh-CN"/>
        </w:rPr>
        <w:t>显</w:t>
      </w:r>
      <w:r w:rsidRPr="00A559CB">
        <w:rPr>
          <w:rFonts w:ascii="ＭＳ 明朝" w:eastAsia="ＭＳ 明朝" w:hAnsi="ＭＳ 明朝" w:cs="ＭＳ 明朝"/>
          <w:color w:val="333344"/>
          <w:kern w:val="0"/>
          <w:sz w:val="23"/>
          <w:szCs w:val="23"/>
          <w:lang w:eastAsia="zh-CN"/>
        </w:rPr>
        <w:t>示如何使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用</w:t>
      </w:r>
      <w:r w:rsidRPr="00A559CB">
        <w:rPr>
          <w:rFonts w:ascii="Helvetica" w:eastAsia="ＭＳ Ｐゴシック" w:hAnsi="Helvetica" w:cs="Helvetica"/>
          <w:b/>
          <w:bCs/>
          <w:color w:val="333344"/>
          <w:kern w:val="0"/>
          <w:sz w:val="23"/>
          <w:lang w:eastAsia="zh-CN"/>
        </w:rPr>
        <w:t>Spring Web MVC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框架来</w:t>
      </w:r>
      <w:r w:rsidRPr="00A559CB">
        <w:rPr>
          <w:rFonts w:ascii="SimSun" w:eastAsia="SimSun" w:hAnsi="SimSun" w:cs="SimSun"/>
          <w:color w:val="333344"/>
          <w:kern w:val="0"/>
          <w:sz w:val="23"/>
          <w:szCs w:val="23"/>
          <w:lang w:eastAsia="zh-CN"/>
        </w:rPr>
        <w:t>实现</w:t>
      </w:r>
      <w:r w:rsidRPr="00A559CB">
        <w:rPr>
          <w:rFonts w:ascii="ＭＳ 明朝" w:eastAsia="ＭＳ 明朝" w:hAnsi="ＭＳ 明朝" w:cs="ＭＳ 明朝"/>
          <w:color w:val="333344"/>
          <w:kern w:val="0"/>
          <w:sz w:val="23"/>
          <w:szCs w:val="23"/>
          <w:lang w:eastAsia="zh-CN"/>
        </w:rPr>
        <w:t>多</w:t>
      </w:r>
      <w:r w:rsidRPr="00A559CB">
        <w:rPr>
          <w:rFonts w:ascii="SimSun" w:eastAsia="SimSun" w:hAnsi="SimSun" w:cs="SimSun"/>
          <w:color w:val="333344"/>
          <w:kern w:val="0"/>
          <w:sz w:val="23"/>
          <w:szCs w:val="23"/>
          <w:lang w:eastAsia="zh-CN"/>
        </w:rPr>
        <w:t>动</w:t>
      </w:r>
      <w:r w:rsidRPr="00A559CB">
        <w:rPr>
          <w:rFonts w:ascii="ＭＳ 明朝" w:eastAsia="ＭＳ 明朝" w:hAnsi="ＭＳ 明朝" w:cs="ＭＳ 明朝"/>
          <w:color w:val="333344"/>
          <w:kern w:val="0"/>
          <w:sz w:val="23"/>
          <w:szCs w:val="23"/>
          <w:lang w:eastAsia="zh-CN"/>
        </w:rPr>
        <w:t>作控制器的参数方法名称解析器。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lang w:eastAsia="zh-CN"/>
        </w:rPr>
        <w:t> </w:t>
      </w:r>
      <w:r w:rsidRPr="00A559CB">
        <w:rPr>
          <w:rFonts w:ascii="Consolas" w:eastAsia="ＭＳ ゴシック" w:hAnsi="Consolas" w:cs="Consolas"/>
          <w:color w:val="C7254E"/>
          <w:kern w:val="0"/>
          <w:sz w:val="23"/>
        </w:rPr>
        <w:t>MultiActionController</w:t>
      </w:r>
      <w:r w:rsidRPr="00A559CB">
        <w:rPr>
          <w:rFonts w:ascii="SimSun" w:eastAsia="SimSun" w:hAnsi="SimSun" w:cs="SimSun"/>
          <w:color w:val="333344"/>
          <w:kern w:val="0"/>
          <w:sz w:val="23"/>
          <w:szCs w:val="23"/>
        </w:rPr>
        <w:t>类</w:t>
      </w:r>
      <w:r w:rsidRPr="00A559CB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可在</w:t>
      </w:r>
      <w:r w:rsidRPr="00A559CB">
        <w:rPr>
          <w:rFonts w:ascii="SimSun" w:eastAsia="SimSun" w:hAnsi="SimSun" w:cs="SimSun"/>
          <w:color w:val="333344"/>
          <w:kern w:val="0"/>
          <w:sz w:val="23"/>
          <w:szCs w:val="23"/>
        </w:rPr>
        <w:t>单</w:t>
      </w:r>
      <w:r w:rsidRPr="00A559CB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个控制器中分</w:t>
      </w:r>
      <w:r w:rsidRPr="00A559CB">
        <w:rPr>
          <w:rFonts w:ascii="SimSun" w:eastAsia="SimSun" w:hAnsi="SimSun" w:cs="SimSun"/>
          <w:color w:val="333344"/>
          <w:kern w:val="0"/>
          <w:sz w:val="23"/>
          <w:szCs w:val="23"/>
        </w:rPr>
        <w:t>别</w:t>
      </w:r>
      <w:r w:rsidRPr="00A559CB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映射多个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URL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到</w:t>
      </w:r>
      <w:r w:rsidRPr="00A559CB">
        <w:rPr>
          <w:rFonts w:ascii="SimSun" w:eastAsia="SimSun" w:hAnsi="SimSun" w:cs="SimSun"/>
          <w:color w:val="333344"/>
          <w:kern w:val="0"/>
          <w:sz w:val="23"/>
          <w:szCs w:val="23"/>
        </w:rPr>
        <w:t>对应</w:t>
      </w:r>
      <w:r w:rsidRPr="00A559CB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的方法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A559CB" w:rsidRPr="00A559CB" w:rsidRDefault="00A559CB" w:rsidP="00A559C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所下所示配置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HttpServletRequest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HttpServletResponse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ModelAndView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mvc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multiaction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MultiActionController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UserController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extends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MultiActionController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A559CB">
        <w:rPr>
          <w:rFonts w:ascii="Consolas" w:eastAsia="ＭＳ ゴシック" w:hAnsi="Consolas" w:cs="Consolas"/>
          <w:color w:val="DD4A68"/>
          <w:kern w:val="0"/>
          <w:sz w:val="20"/>
        </w:rPr>
        <w:t>home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A559CB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"Home"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A559CB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A559CB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"Add"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A559CB">
        <w:rPr>
          <w:rFonts w:ascii="Consolas" w:eastAsia="ＭＳ ゴシック" w:hAnsi="Consolas" w:cs="Consolas"/>
          <w:color w:val="DD4A68"/>
          <w:kern w:val="0"/>
          <w:sz w:val="20"/>
        </w:rPr>
        <w:t>remove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  HttpServletResponse response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A559CB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"Remove"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A559CB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A559CB" w:rsidRPr="00A559CB" w:rsidRDefault="00A559CB" w:rsidP="00A559C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URL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映射配置文件如下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A559CB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com.yiibai.springmvc.UserController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A559CB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methodNameResolver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A559CB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org.springframework.web.servlet.mvc.multiaction.ParameterMethodNameResolver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A559CB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paramName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A559CB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action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A559CB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A559CB">
        <w:rPr>
          <w:rFonts w:ascii="Consolas" w:eastAsia="ＭＳ ゴシック" w:hAnsi="Consolas" w:cs="Consolas"/>
          <w:color w:val="990055"/>
          <w:kern w:val="0"/>
          <w:sz w:val="20"/>
        </w:rPr>
        <w:t>property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A559CB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A559CB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XML</w:t>
      </w:r>
    </w:p>
    <w:p w:rsidR="00A559CB" w:rsidRPr="00A559CB" w:rsidRDefault="00A559CB" w:rsidP="00A559C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例如，使用上面的配置，如果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URI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A559CB" w:rsidRPr="00A559CB" w:rsidRDefault="00A559CB" w:rsidP="00A559CB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于</w:t>
      </w:r>
      <w:r w:rsidRPr="00A559CB">
        <w:rPr>
          <w:rFonts w:ascii="Consolas" w:eastAsia="ＭＳ ゴシック" w:hAnsi="Consolas" w:cs="Consolas"/>
          <w:color w:val="C7254E"/>
          <w:kern w:val="0"/>
          <w:sz w:val="23"/>
        </w:rPr>
        <w:t>/user/*.html?action=home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求，</w:t>
      </w:r>
      <w:r w:rsidRPr="00A559CB">
        <w:rPr>
          <w:rFonts w:ascii="Consolas" w:eastAsia="ＭＳ ゴシック" w:hAnsi="Consolas" w:cs="Consolas"/>
          <w:color w:val="C7254E"/>
          <w:kern w:val="0"/>
          <w:sz w:val="23"/>
        </w:rPr>
        <w:t>DispatcherServlet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转发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到</w:t>
      </w:r>
      <w:r w:rsidRPr="00A559CB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A559CB">
        <w:rPr>
          <w:rFonts w:ascii="Consolas" w:eastAsia="ＭＳ ゴシック" w:hAnsi="Consolas" w:cs="Consolas"/>
          <w:color w:val="C7254E"/>
          <w:kern w:val="0"/>
          <w:sz w:val="23"/>
        </w:rPr>
        <w:t>home()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方法。</w:t>
      </w:r>
    </w:p>
    <w:p w:rsidR="00A559CB" w:rsidRPr="00A559CB" w:rsidRDefault="00A559CB" w:rsidP="00A559CB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于</w:t>
      </w:r>
      <w:r w:rsidRPr="00A559CB">
        <w:rPr>
          <w:rFonts w:ascii="Consolas" w:eastAsia="ＭＳ ゴシック" w:hAnsi="Consolas" w:cs="Consolas"/>
          <w:color w:val="C7254E"/>
          <w:kern w:val="0"/>
          <w:sz w:val="23"/>
        </w:rPr>
        <w:t>/user/*.html?action=add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A559CB">
        <w:rPr>
          <w:rFonts w:ascii="Consolas" w:eastAsia="ＭＳ ゴシック" w:hAnsi="Consolas" w:cs="Consolas"/>
          <w:color w:val="C7254E"/>
          <w:kern w:val="0"/>
          <w:sz w:val="23"/>
        </w:rPr>
        <w:t>DispatcherServlet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转发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到</w:t>
      </w:r>
      <w:r w:rsidRPr="00A559CB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A559CB">
        <w:rPr>
          <w:rFonts w:ascii="Consolas" w:eastAsia="ＭＳ ゴシック" w:hAnsi="Consolas" w:cs="Consolas"/>
          <w:color w:val="C7254E"/>
          <w:kern w:val="0"/>
          <w:sz w:val="23"/>
        </w:rPr>
        <w:t>add()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方法。</w:t>
      </w:r>
    </w:p>
    <w:p w:rsidR="00A559CB" w:rsidRPr="00A559CB" w:rsidRDefault="00A559CB" w:rsidP="00A559CB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于</w:t>
      </w:r>
      <w:r w:rsidRPr="00A559CB">
        <w:rPr>
          <w:rFonts w:ascii="Consolas" w:eastAsia="ＭＳ ゴシック" w:hAnsi="Consolas" w:cs="Consolas"/>
          <w:color w:val="C7254E"/>
          <w:kern w:val="0"/>
          <w:sz w:val="23"/>
        </w:rPr>
        <w:t>/user/*.html?action=remove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A559CB">
        <w:rPr>
          <w:rFonts w:ascii="Consolas" w:eastAsia="ＭＳ ゴシック" w:hAnsi="Consolas" w:cs="Consolas"/>
          <w:color w:val="C7254E"/>
          <w:kern w:val="0"/>
          <w:sz w:val="23"/>
        </w:rPr>
        <w:t>DispatcherServlet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转发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到</w:t>
      </w:r>
      <w:r w:rsidRPr="00A559CB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A559CB">
        <w:rPr>
          <w:rFonts w:ascii="Consolas" w:eastAsia="ＭＳ ゴシック" w:hAnsi="Consolas" w:cs="Consolas"/>
          <w:color w:val="C7254E"/>
          <w:kern w:val="0"/>
          <w:sz w:val="23"/>
        </w:rPr>
        <w:t>remove()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方法。</w:t>
      </w:r>
    </w:p>
    <w:p w:rsidR="00A559CB" w:rsidRPr="00A559CB" w:rsidRDefault="00A559CB" w:rsidP="00A559C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首先，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让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我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使用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 IDE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，并按照以下步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骤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使用</w:t>
      </w:r>
      <w:r w:rsidRPr="00A559C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Framework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开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发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基于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表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单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应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用程序：</w:t>
      </w:r>
    </w:p>
    <w:p w:rsidR="00A559CB" w:rsidRPr="00A559CB" w:rsidRDefault="00A559CB" w:rsidP="00A559CB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建一个名称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A559C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ParameterMethodNameResolver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目。</w:t>
      </w:r>
    </w:p>
    <w:p w:rsidR="00A559CB" w:rsidRPr="00A559CB" w:rsidRDefault="00A559CB" w:rsidP="00A559CB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A559CB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包下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Java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A559CB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A559CB" w:rsidRPr="00A559CB" w:rsidRDefault="00A559CB" w:rsidP="00A559CB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lastRenderedPageBreak/>
        <w:t>在</w:t>
      </w:r>
      <w:r w:rsidRPr="00A559CB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jsp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子文件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夹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下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建一个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视图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文件：</w:t>
      </w:r>
      <w:r w:rsidRPr="00A559CB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user.jsp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。</w:t>
      </w:r>
    </w:p>
    <w:p w:rsidR="00A559CB" w:rsidRPr="00A559CB" w:rsidRDefault="00A559CB" w:rsidP="00A559CB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最后一步是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建所有源和配置文件的内容并运行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用程序，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详细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如下所述。</w:t>
      </w:r>
    </w:p>
    <w:p w:rsidR="00A559CB" w:rsidRPr="00A559CB" w:rsidRDefault="00A559CB" w:rsidP="00A559C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完整的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项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目文件目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录结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构如下所示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-</w:t>
      </w:r>
    </w:p>
    <w:p w:rsidR="00A559CB" w:rsidRPr="00A559CB" w:rsidRDefault="00A559CB" w:rsidP="00A559C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4133850" cy="3648075"/>
            <wp:effectExtent l="19050" t="0" r="0" b="0"/>
            <wp:docPr id="1" name="図 1" descr="http://www.yiibai.com/uploads/images/201701/2001/242160158_67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1/2001/242160158_677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9CB" w:rsidRPr="00A559CB" w:rsidRDefault="00A559CB" w:rsidP="00A559C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559C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UserController.java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HttpServletRequest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HttpServletResponse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ModelAndView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mvc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multiaction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MultiActionController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UserController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extends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MultiActionController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A559CB">
        <w:rPr>
          <w:rFonts w:ascii="Consolas" w:eastAsia="ＭＳ ゴシック" w:hAnsi="Consolas" w:cs="Consolas"/>
          <w:color w:val="DD4A68"/>
          <w:kern w:val="0"/>
          <w:sz w:val="20"/>
        </w:rPr>
        <w:t>home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  ModelAndView model </w:t>
      </w:r>
      <w:r w:rsidRPr="00A559CB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主</w:t>
      </w:r>
      <w:r w:rsidRPr="00A559CB">
        <w:rPr>
          <w:rFonts w:ascii="SimSun" w:eastAsia="SimSun" w:hAnsi="SimSun" w:cs="SimSun" w:hint="eastAsia"/>
          <w:color w:val="669900"/>
          <w:kern w:val="0"/>
          <w:sz w:val="20"/>
        </w:rPr>
        <w:t>页</w:t>
      </w:r>
      <w:r w:rsidRPr="00A559CB">
        <w:rPr>
          <w:rFonts w:ascii="ＭＳ ゴシック" w:eastAsia="ＭＳ ゴシック" w:hAnsi="ＭＳ ゴシック" w:cs="ＭＳ ゴシック" w:hint="eastAsia"/>
          <w:color w:val="669900"/>
          <w:kern w:val="0"/>
          <w:sz w:val="20"/>
        </w:rPr>
        <w:t>面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(Home)"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A559CB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A559CB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添加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(Add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方法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)"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A559CB">
        <w:rPr>
          <w:rFonts w:ascii="Consolas" w:eastAsia="ＭＳ ゴシック" w:hAnsi="Consolas" w:cs="Consolas"/>
          <w:color w:val="DD4A68"/>
          <w:kern w:val="0"/>
          <w:sz w:val="20"/>
        </w:rPr>
        <w:t>remove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A559CB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559CB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"</w:t>
      </w:r>
      <w:r w:rsidRPr="00A559CB">
        <w:rPr>
          <w:rFonts w:ascii="SimSun" w:eastAsia="SimSun" w:hAnsi="SimSun" w:cs="SimSun" w:hint="eastAsia"/>
          <w:color w:val="669900"/>
          <w:kern w:val="0"/>
          <w:sz w:val="20"/>
        </w:rPr>
        <w:t>删</w:t>
      </w:r>
      <w:r w:rsidRPr="00A559CB">
        <w:rPr>
          <w:rFonts w:ascii="ＭＳ ゴシック" w:eastAsia="ＭＳ ゴシック" w:hAnsi="ＭＳ ゴシック" w:cs="ＭＳ ゴシック" w:hint="eastAsia"/>
          <w:color w:val="669900"/>
          <w:kern w:val="0"/>
          <w:sz w:val="20"/>
        </w:rPr>
        <w:t>除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(Remove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方法</w:t>
      </w:r>
      <w:r w:rsidRPr="00A559CB">
        <w:rPr>
          <w:rFonts w:ascii="Consolas" w:eastAsia="ＭＳ ゴシック" w:hAnsi="Consolas" w:cs="Consolas"/>
          <w:color w:val="669900"/>
          <w:kern w:val="0"/>
          <w:sz w:val="20"/>
        </w:rPr>
        <w:t>)"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A559CB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559C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A559CB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A559CB" w:rsidRPr="00A559CB" w:rsidRDefault="00A559CB" w:rsidP="00A559C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559C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ParameterMethodNameResolver-servlet.xml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A559C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A559C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A559C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0" w:author="Unknown"/>
          <w:rFonts w:ascii="Consolas" w:eastAsia="ＭＳ ゴシック" w:hAnsi="Consolas" w:cs="Consolas"/>
          <w:color w:val="990055"/>
          <w:kern w:val="0"/>
          <w:sz w:val="20"/>
        </w:rPr>
      </w:pPr>
      <w:ins w:id="1" w:author="Unknown"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beans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xmlns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>http://www.springframework.org/schema/beans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" w:author="Unknown"/>
          <w:rFonts w:ascii="Consolas" w:eastAsia="ＭＳ ゴシック" w:hAnsi="Consolas" w:cs="Consolas"/>
          <w:color w:val="990055"/>
          <w:kern w:val="0"/>
          <w:sz w:val="20"/>
        </w:rPr>
      </w:pPr>
      <w:ins w:id="3" w:author="Unknown"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 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xmlns:context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>http://www.springframework.org/schema/context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" w:author="Unknown"/>
          <w:rFonts w:ascii="Consolas" w:eastAsia="ＭＳ ゴシック" w:hAnsi="Consolas" w:cs="Consolas"/>
          <w:color w:val="990055"/>
          <w:kern w:val="0"/>
          <w:sz w:val="20"/>
        </w:rPr>
      </w:pPr>
      <w:ins w:id="5" w:author="Unknown"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 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xmlns:xsi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>http://www.w3.org/2001/XMLSchema-instance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" w:author="Unknown"/>
          <w:rFonts w:ascii="Consolas" w:eastAsia="ＭＳ ゴシック" w:hAnsi="Consolas" w:cs="Consolas"/>
          <w:color w:val="0077AA"/>
          <w:kern w:val="0"/>
          <w:sz w:val="20"/>
        </w:rPr>
      </w:pPr>
      <w:ins w:id="7" w:author="Unknown"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 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xsi:schemaLocation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" w:author="Unknown"/>
          <w:rFonts w:ascii="Consolas" w:eastAsia="ＭＳ ゴシック" w:hAnsi="Consolas" w:cs="Consolas"/>
          <w:color w:val="0077AA"/>
          <w:kern w:val="0"/>
          <w:sz w:val="20"/>
        </w:rPr>
      </w:pPr>
      <w:ins w:id="9" w:author="Unknown"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http://www.springframework.org/schema/beans     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" w:author="Unknown"/>
          <w:rFonts w:ascii="Consolas" w:eastAsia="ＭＳ ゴシック" w:hAnsi="Consolas" w:cs="Consolas"/>
          <w:color w:val="0077AA"/>
          <w:kern w:val="0"/>
          <w:sz w:val="20"/>
        </w:rPr>
      </w:pPr>
      <w:ins w:id="11" w:author="Unknown"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http://www.springframework.org/schema/beans/spring-beans-3.0.xsd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" w:author="Unknown"/>
          <w:rFonts w:ascii="Consolas" w:eastAsia="ＭＳ ゴシック" w:hAnsi="Consolas" w:cs="Consolas"/>
          <w:color w:val="0077AA"/>
          <w:kern w:val="0"/>
          <w:sz w:val="20"/>
        </w:rPr>
      </w:pPr>
      <w:ins w:id="13" w:author="Unknown"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lastRenderedPageBreak/>
          <w:t xml:space="preserve">   http://www.springframework.org/schema/context 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" w:author="Unknown"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http://www.springframework.org/schema/context/spring-context-3.0.xsd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6" w:author="Unknown"/>
          <w:rFonts w:ascii="Consolas" w:eastAsia="ＭＳ ゴシック" w:hAnsi="Consolas" w:cs="Consolas"/>
          <w:color w:val="000000"/>
          <w:kern w:val="0"/>
          <w:sz w:val="20"/>
        </w:rPr>
      </w:pP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7" w:author="Unknown"/>
          <w:rFonts w:ascii="Consolas" w:eastAsia="ＭＳ ゴシック" w:hAnsi="Consolas" w:cs="Consolas"/>
          <w:color w:val="000000"/>
          <w:kern w:val="0"/>
          <w:sz w:val="20"/>
        </w:rPr>
      </w:pPr>
      <w:ins w:id="18" w:author="Unknown"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class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>org.springframework.web.servlet.view.InternalResourceViewResolver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9" w:author="Unknown"/>
          <w:rFonts w:ascii="Consolas" w:eastAsia="ＭＳ ゴシック" w:hAnsi="Consolas" w:cs="Consolas"/>
          <w:color w:val="000000"/>
          <w:kern w:val="0"/>
          <w:sz w:val="20"/>
        </w:rPr>
      </w:pPr>
      <w:ins w:id="20" w:author="Unknown"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property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name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>prefix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value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>/WEB-INF/jsp/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"/&gt;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1" w:author="Unknown"/>
          <w:rFonts w:ascii="Consolas" w:eastAsia="ＭＳ ゴシック" w:hAnsi="Consolas" w:cs="Consolas"/>
          <w:color w:val="000000"/>
          <w:kern w:val="0"/>
          <w:sz w:val="20"/>
        </w:rPr>
      </w:pPr>
      <w:ins w:id="22" w:author="Unknown"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property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name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>suffix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value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>.jsp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"/&gt;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3" w:author="Unknown"/>
          <w:rFonts w:ascii="Consolas" w:eastAsia="ＭＳ ゴシック" w:hAnsi="Consolas" w:cs="Consolas"/>
          <w:color w:val="000000"/>
          <w:kern w:val="0"/>
          <w:sz w:val="20"/>
        </w:rPr>
      </w:pPr>
      <w:ins w:id="24" w:author="Unknown"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>bean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5" w:author="Unknown"/>
          <w:rFonts w:ascii="Consolas" w:eastAsia="ＭＳ ゴシック" w:hAnsi="Consolas" w:cs="Consolas"/>
          <w:color w:val="000000"/>
          <w:kern w:val="0"/>
          <w:sz w:val="20"/>
        </w:rPr>
      </w:pPr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6" w:author="Unknown"/>
          <w:rFonts w:ascii="Consolas" w:eastAsia="ＭＳ ゴシック" w:hAnsi="Consolas" w:cs="Consolas"/>
          <w:color w:val="000000"/>
          <w:kern w:val="0"/>
          <w:sz w:val="20"/>
        </w:rPr>
      </w:pPr>
      <w:ins w:id="27" w:author="Unknown"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class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>org.springframework.web.servlet.mvc.support.ControllerClassNameHandlerMapping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8" w:author="Unknown"/>
          <w:rFonts w:ascii="Consolas" w:eastAsia="ＭＳ ゴシック" w:hAnsi="Consolas" w:cs="Consolas"/>
          <w:color w:val="000000"/>
          <w:kern w:val="0"/>
          <w:sz w:val="20"/>
        </w:rPr>
      </w:pPr>
      <w:ins w:id="29" w:author="Unknown"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property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name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>caseSensitive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value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>true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/&gt;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0" w:author="Unknown"/>
          <w:rFonts w:ascii="Consolas" w:eastAsia="ＭＳ ゴシック" w:hAnsi="Consolas" w:cs="Consolas"/>
          <w:color w:val="000000"/>
          <w:kern w:val="0"/>
          <w:sz w:val="20"/>
        </w:rPr>
      </w:pPr>
      <w:ins w:id="31" w:author="Unknown"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>bean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2" w:author="Unknown"/>
          <w:rFonts w:ascii="Consolas" w:eastAsia="ＭＳ ゴシック" w:hAnsi="Consolas" w:cs="Consolas"/>
          <w:color w:val="000000"/>
          <w:kern w:val="0"/>
          <w:sz w:val="20"/>
        </w:rPr>
      </w:pPr>
      <w:ins w:id="33" w:author="Unknown"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class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>com.yiibai.springmvc.UserController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4" w:author="Unknown"/>
          <w:rFonts w:ascii="Consolas" w:eastAsia="ＭＳ ゴシック" w:hAnsi="Consolas" w:cs="Consolas"/>
          <w:color w:val="000000"/>
          <w:kern w:val="0"/>
          <w:sz w:val="20"/>
        </w:rPr>
      </w:pPr>
      <w:ins w:id="35" w:author="Unknown"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property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name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>methodNameResolver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6" w:author="Unknown"/>
          <w:rFonts w:ascii="Consolas" w:eastAsia="ＭＳ ゴシック" w:hAnsi="Consolas" w:cs="Consolas"/>
          <w:color w:val="000000"/>
          <w:kern w:val="0"/>
          <w:sz w:val="20"/>
        </w:rPr>
      </w:pPr>
      <w:ins w:id="37" w:author="Unknown"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class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>org.springframework.web.servlet.mvc.multiaction.ParameterMethodNameResolver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8" w:author="Unknown"/>
          <w:rFonts w:ascii="Consolas" w:eastAsia="ＭＳ ゴシック" w:hAnsi="Consolas" w:cs="Consolas"/>
          <w:color w:val="000000"/>
          <w:kern w:val="0"/>
          <w:sz w:val="20"/>
        </w:rPr>
      </w:pPr>
      <w:ins w:id="39" w:author="Unknown"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property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name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>paramName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value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>action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"/&gt;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0" w:author="Unknown"/>
          <w:rFonts w:ascii="Consolas" w:eastAsia="ＭＳ ゴシック" w:hAnsi="Consolas" w:cs="Consolas"/>
          <w:color w:val="000000"/>
          <w:kern w:val="0"/>
          <w:sz w:val="20"/>
        </w:rPr>
      </w:pPr>
      <w:ins w:id="41" w:author="Unknown"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>bean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2" w:author="Unknown"/>
          <w:rFonts w:ascii="Consolas" w:eastAsia="ＭＳ ゴシック" w:hAnsi="Consolas" w:cs="Consolas"/>
          <w:color w:val="000000"/>
          <w:kern w:val="0"/>
          <w:sz w:val="20"/>
        </w:rPr>
      </w:pPr>
      <w:ins w:id="43" w:author="Unknown"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>property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4" w:author="Unknown"/>
          <w:rFonts w:ascii="Consolas" w:eastAsia="ＭＳ ゴシック" w:hAnsi="Consolas" w:cs="Consolas"/>
          <w:color w:val="000000"/>
          <w:kern w:val="0"/>
          <w:sz w:val="20"/>
        </w:rPr>
      </w:pPr>
      <w:ins w:id="45" w:author="Unknown"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>bean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6" w:author="Unknown"/>
          <w:rFonts w:ascii="Consolas" w:eastAsia="ＭＳ ゴシック" w:hAnsi="Consolas" w:cs="Consolas"/>
          <w:color w:val="000000"/>
          <w:kern w:val="0"/>
          <w:sz w:val="20"/>
        </w:rPr>
      </w:pPr>
      <w:ins w:id="47" w:author="Unknown"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>beans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48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49" w:author="Unknown">
        <w:r w:rsidRPr="00A559CB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t>XML</w:t>
        </w:r>
      </w:ins>
    </w:p>
    <w:p w:rsidR="00A559CB" w:rsidRPr="00A559CB" w:rsidRDefault="00A559CB" w:rsidP="00A559CB">
      <w:pPr>
        <w:widowControl/>
        <w:shd w:val="clear" w:color="auto" w:fill="FFFFFF"/>
        <w:spacing w:after="120"/>
        <w:jc w:val="left"/>
        <w:rPr>
          <w:ins w:id="50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51" w:author="Unknown">
        <w:r w:rsidRPr="00A559CB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user.jsp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</w:rPr>
          <w:t> 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的代</w:t>
        </w:r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码</w:t>
        </w:r>
        <w:r w:rsidRPr="00A559C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如下所示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-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2" w:author="Unknown"/>
          <w:rFonts w:ascii="Consolas" w:eastAsia="ＭＳ ゴシック" w:hAnsi="Consolas" w:cs="Consolas"/>
          <w:color w:val="000000"/>
          <w:kern w:val="0"/>
          <w:sz w:val="20"/>
        </w:rPr>
      </w:pPr>
      <w:ins w:id="53" w:author="Unknown"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%@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page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contentType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A559CB">
          <w:rPr>
            <w:rFonts w:ascii="Consolas" w:eastAsia="ＭＳ ゴシック" w:hAnsi="Consolas" w:cs="Consolas"/>
            <w:color w:val="0077AA"/>
            <w:kern w:val="0"/>
            <w:sz w:val="20"/>
          </w:rPr>
          <w:t>text/html; charset=UTF-8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A559CB">
          <w:rPr>
            <w:rFonts w:ascii="Consolas" w:eastAsia="ＭＳ ゴシック" w:hAnsi="Consolas" w:cs="Consolas"/>
            <w:color w:val="669900"/>
            <w:kern w:val="0"/>
            <w:sz w:val="20"/>
          </w:rPr>
          <w:t>%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4" w:author="Unknown"/>
          <w:rFonts w:ascii="Consolas" w:eastAsia="ＭＳ ゴシック" w:hAnsi="Consolas" w:cs="Consolas"/>
          <w:color w:val="000000"/>
          <w:kern w:val="0"/>
          <w:sz w:val="20"/>
        </w:rPr>
      </w:pPr>
      <w:ins w:id="55" w:author="Unknown"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6" w:author="Unknown"/>
          <w:rFonts w:ascii="Consolas" w:eastAsia="ＭＳ ゴシック" w:hAnsi="Consolas" w:cs="Consolas"/>
          <w:color w:val="000000"/>
          <w:kern w:val="0"/>
          <w:sz w:val="20"/>
        </w:rPr>
      </w:pPr>
      <w:ins w:id="57" w:author="Unknown"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8" w:author="Unknown"/>
          <w:rFonts w:ascii="Consolas" w:eastAsia="ＭＳ ゴシック" w:hAnsi="Consolas" w:cs="Consolas"/>
          <w:color w:val="000000"/>
          <w:kern w:val="0"/>
          <w:sz w:val="20"/>
        </w:rPr>
      </w:pPr>
      <w:ins w:id="59" w:author="Unknown"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lastRenderedPageBreak/>
          <w:t>&lt;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>User.jsp Page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0" w:author="Unknown"/>
          <w:rFonts w:ascii="Consolas" w:eastAsia="ＭＳ ゴシック" w:hAnsi="Consolas" w:cs="Consolas"/>
          <w:color w:val="000000"/>
          <w:kern w:val="0"/>
          <w:sz w:val="20"/>
        </w:rPr>
      </w:pPr>
      <w:ins w:id="61" w:author="Unknown"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2" w:author="Unknown"/>
          <w:rFonts w:ascii="Consolas" w:eastAsia="ＭＳ ゴシック" w:hAnsi="Consolas" w:cs="Consolas"/>
          <w:color w:val="000000"/>
          <w:kern w:val="0"/>
          <w:sz w:val="20"/>
        </w:rPr>
      </w:pPr>
      <w:ins w:id="63" w:author="Unknown"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4" w:author="Unknown"/>
          <w:rFonts w:ascii="Consolas" w:eastAsia="ＭＳ ゴシック" w:hAnsi="Consolas" w:cs="Consolas"/>
          <w:color w:val="000000"/>
          <w:kern w:val="0"/>
          <w:sz w:val="20"/>
        </w:rPr>
      </w:pPr>
      <w:ins w:id="65" w:author="Unknown"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>${message}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A559C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6" w:author="Unknown"/>
          <w:rFonts w:ascii="Consolas" w:eastAsia="ＭＳ ゴシック" w:hAnsi="Consolas" w:cs="Consolas"/>
          <w:color w:val="000000"/>
          <w:kern w:val="0"/>
          <w:sz w:val="20"/>
          <w:lang w:eastAsia="zh-CN"/>
        </w:rPr>
      </w:pPr>
      <w:ins w:id="67" w:author="Unknown">
        <w:r w:rsidRPr="00A559CB">
          <w:rPr>
            <w:rFonts w:ascii="Consolas" w:eastAsia="ＭＳ ゴシック" w:hAnsi="Consolas" w:cs="Consolas"/>
            <w:color w:val="999999"/>
            <w:kern w:val="0"/>
            <w:sz w:val="20"/>
            <w:lang w:eastAsia="zh-CN"/>
          </w:rPr>
          <w:t>&lt;/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  <w:lang w:eastAsia="zh-CN"/>
          </w:rPr>
          <w:t>body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  <w:lang w:eastAsia="zh-CN"/>
          </w:rPr>
          <w:t>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8" w:author="Unknown"/>
          <w:rFonts w:ascii="Consolas" w:eastAsia="ＭＳ ゴシック" w:hAnsi="Consolas" w:cs="Consolas"/>
          <w:color w:val="000000"/>
          <w:kern w:val="0"/>
          <w:sz w:val="20"/>
          <w:lang w:eastAsia="zh-CN"/>
        </w:rPr>
      </w:pPr>
      <w:ins w:id="69" w:author="Unknown">
        <w:r w:rsidRPr="00A559CB">
          <w:rPr>
            <w:rFonts w:ascii="Consolas" w:eastAsia="ＭＳ ゴシック" w:hAnsi="Consolas" w:cs="Consolas"/>
            <w:color w:val="999999"/>
            <w:kern w:val="0"/>
            <w:sz w:val="20"/>
            <w:lang w:eastAsia="zh-CN"/>
          </w:rPr>
          <w:t>&lt;/</w:t>
        </w:r>
        <w:r w:rsidRPr="00A559CB">
          <w:rPr>
            <w:rFonts w:ascii="Consolas" w:eastAsia="ＭＳ ゴシック" w:hAnsi="Consolas" w:cs="Consolas"/>
            <w:color w:val="990055"/>
            <w:kern w:val="0"/>
            <w:sz w:val="20"/>
            <w:lang w:eastAsia="zh-CN"/>
          </w:rPr>
          <w:t>html</w:t>
        </w:r>
        <w:r w:rsidRPr="00A559CB">
          <w:rPr>
            <w:rFonts w:ascii="Consolas" w:eastAsia="ＭＳ ゴシック" w:hAnsi="Consolas" w:cs="Consolas"/>
            <w:color w:val="999999"/>
            <w:kern w:val="0"/>
            <w:sz w:val="20"/>
            <w:lang w:eastAsia="zh-CN"/>
          </w:rPr>
          <w:t>&gt;</w:t>
        </w:r>
      </w:ins>
    </w:p>
    <w:p w:rsidR="00A559CB" w:rsidRPr="00A559CB" w:rsidRDefault="00A559CB" w:rsidP="00A559C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70" w:author="Unknown"/>
          <w:rFonts w:ascii="Consolas" w:eastAsia="ＭＳ ゴシック" w:hAnsi="Consolas" w:cs="Consolas"/>
          <w:color w:val="000000"/>
          <w:kern w:val="0"/>
          <w:sz w:val="20"/>
          <w:szCs w:val="20"/>
          <w:lang w:eastAsia="zh-CN"/>
        </w:rPr>
      </w:pPr>
      <w:ins w:id="71" w:author="Unknown">
        <w:r w:rsidRPr="00A559CB">
          <w:rPr>
            <w:rFonts w:ascii="Consolas" w:eastAsia="ＭＳ ゴシック" w:hAnsi="Consolas" w:cs="Consolas"/>
            <w:color w:val="BBBBBB"/>
            <w:kern w:val="0"/>
            <w:sz w:val="16"/>
            <w:szCs w:val="16"/>
            <w:lang w:eastAsia="zh-CN"/>
          </w:rPr>
          <w:t>HTML</w:t>
        </w:r>
      </w:ins>
    </w:p>
    <w:p w:rsidR="00A559CB" w:rsidRPr="00A559CB" w:rsidRDefault="00A559CB" w:rsidP="00A559CB">
      <w:pPr>
        <w:widowControl/>
        <w:shd w:val="clear" w:color="auto" w:fill="FFFFFF"/>
        <w:spacing w:after="120"/>
        <w:jc w:val="left"/>
        <w:rPr>
          <w:ins w:id="72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73" w:author="Unknown"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完成</w:t>
        </w:r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创</w:t>
        </w:r>
        <w:r w:rsidRPr="00A559C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建源和配置文件后，</w:t>
        </w:r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发</w:t>
        </w:r>
        <w:r w:rsidRPr="00A559C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布</w:t>
        </w:r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A559C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用程序到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A559C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器。</w:t>
        </w:r>
      </w:ins>
    </w:p>
    <w:p w:rsidR="00A559CB" w:rsidRPr="00A559CB" w:rsidRDefault="00A559CB" w:rsidP="00A559CB">
      <w:pPr>
        <w:widowControl/>
        <w:shd w:val="clear" w:color="auto" w:fill="FFFFFF"/>
        <w:spacing w:after="120"/>
        <w:jc w:val="left"/>
        <w:rPr>
          <w:ins w:id="74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75" w:author="Unknown"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A559C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在启</w:t>
        </w:r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动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A559C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器，当</w:t>
        </w:r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访问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"http://localhost:8080/ParameterMethodNameResolver/user/test.html?action=add" \t "_blank" </w:instrTex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A559CB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http://localhost:8080/ParameterMethodNameResolver/user/test.html?action=add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如果</w:t>
        </w:r>
        <w:r w:rsidRPr="00A559CB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A559C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A559C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</w:t>
        </w:r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A559C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A559C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A559CB" w:rsidRPr="00A559CB" w:rsidRDefault="00A559CB" w:rsidP="00A559CB">
      <w:pPr>
        <w:widowControl/>
        <w:shd w:val="clear" w:color="auto" w:fill="FFFFFF"/>
        <w:spacing w:after="120"/>
        <w:jc w:val="left"/>
        <w:rPr>
          <w:ins w:id="76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7086600" cy="2933700"/>
            <wp:effectExtent l="19050" t="0" r="0" b="0"/>
            <wp:docPr id="2" name="図 2" descr="http://www.yiibai.com/uploads/images/201701/2001/518160140_71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1/2001/518160140_7158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9CB" w:rsidRPr="00A559CB" w:rsidRDefault="00A559CB" w:rsidP="00A559CB">
      <w:pPr>
        <w:widowControl/>
        <w:shd w:val="clear" w:color="auto" w:fill="FFFFFF"/>
        <w:spacing w:after="120"/>
        <w:jc w:val="left"/>
        <w:rPr>
          <w:ins w:id="77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78" w:author="Unknown"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当</w:t>
        </w:r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访问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"http://localhost:8080/ParameterMethodNameResolver/user/test.html?action=remove" \t "_blank" </w:instrTex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A559CB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http://localhost:8080/ParameterMethodNameResolver/user/test.html?action=remove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</w:t>
        </w:r>
        <w:r w:rsidRPr="00A559C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如果</w:t>
        </w:r>
        <w:r w:rsidRPr="00A559CB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A559C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A559C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</w:t>
        </w:r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A559C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A559C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A559C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A559CB" w:rsidRPr="00A559CB" w:rsidRDefault="00A559CB" w:rsidP="00A559CB">
      <w:pPr>
        <w:widowControl/>
        <w:shd w:val="clear" w:color="auto" w:fill="FFFFFF"/>
        <w:spacing w:after="120"/>
        <w:jc w:val="left"/>
        <w:rPr>
          <w:ins w:id="79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7086600" cy="2933700"/>
            <wp:effectExtent l="19050" t="0" r="0" b="0"/>
            <wp:docPr id="3" name="図 3" descr="http://www.yiibai.com/uploads/images/201701/2001/284160142_64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1/2001/284160142_641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0A3" w:rsidRDefault="004B00A3"/>
    <w:sectPr w:rsidR="004B00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0A3" w:rsidRDefault="004B00A3" w:rsidP="00A559CB">
      <w:r>
        <w:separator/>
      </w:r>
    </w:p>
  </w:endnote>
  <w:endnote w:type="continuationSeparator" w:id="1">
    <w:p w:rsidR="004B00A3" w:rsidRDefault="004B00A3" w:rsidP="00A55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0A3" w:rsidRDefault="004B00A3" w:rsidP="00A559CB">
      <w:r>
        <w:separator/>
      </w:r>
    </w:p>
  </w:footnote>
  <w:footnote w:type="continuationSeparator" w:id="1">
    <w:p w:rsidR="004B00A3" w:rsidRDefault="004B00A3" w:rsidP="00A559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B2AE3"/>
    <w:multiLevelType w:val="multilevel"/>
    <w:tmpl w:val="485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8B1B73"/>
    <w:multiLevelType w:val="multilevel"/>
    <w:tmpl w:val="69E8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9CB"/>
    <w:rsid w:val="004B00A3"/>
    <w:rsid w:val="00A55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559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A559CB"/>
  </w:style>
  <w:style w:type="paragraph" w:styleId="a5">
    <w:name w:val="footer"/>
    <w:basedOn w:val="a"/>
    <w:link w:val="a6"/>
    <w:uiPriority w:val="99"/>
    <w:semiHidden/>
    <w:unhideWhenUsed/>
    <w:rsid w:val="00A55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A559CB"/>
  </w:style>
  <w:style w:type="paragraph" w:styleId="Web">
    <w:name w:val="Normal (Web)"/>
    <w:basedOn w:val="a"/>
    <w:uiPriority w:val="99"/>
    <w:semiHidden/>
    <w:unhideWhenUsed/>
    <w:rsid w:val="00A559C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559CB"/>
    <w:rPr>
      <w:b/>
      <w:bCs/>
    </w:rPr>
  </w:style>
  <w:style w:type="character" w:customStyle="1" w:styleId="apple-converted-space">
    <w:name w:val="apple-converted-space"/>
    <w:basedOn w:val="a0"/>
    <w:rsid w:val="00A559CB"/>
  </w:style>
  <w:style w:type="character" w:styleId="HTML">
    <w:name w:val="HTML Code"/>
    <w:basedOn w:val="a0"/>
    <w:uiPriority w:val="99"/>
    <w:semiHidden/>
    <w:unhideWhenUsed/>
    <w:rsid w:val="00A559CB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559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A559CB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A559CB"/>
  </w:style>
  <w:style w:type="character" w:styleId="a8">
    <w:name w:val="Hyperlink"/>
    <w:basedOn w:val="a0"/>
    <w:uiPriority w:val="99"/>
    <w:semiHidden/>
    <w:unhideWhenUsed/>
    <w:rsid w:val="00A559CB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59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559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8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2017-11-20T05:53:00Z</dcterms:created>
  <dcterms:modified xsi:type="dcterms:W3CDTF">2017-11-20T05:56:00Z</dcterms:modified>
</cp:coreProperties>
</file>