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以下示例</w:t>
      </w:r>
      <w:r w:rsidRPr="00286B9D">
        <w:rPr>
          <w:rFonts w:ascii="SimSun" w:eastAsia="SimSun" w:hAnsi="SimSun" w:cs="SimSun"/>
          <w:color w:val="333344"/>
          <w:kern w:val="0"/>
          <w:sz w:val="23"/>
          <w:szCs w:val="23"/>
        </w:rPr>
        <w:t>显</w:t>
      </w:r>
      <w:r w:rsidRPr="00286B9D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示如何使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286B9D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MVC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框架来</w:t>
      </w:r>
      <w:r w:rsidRPr="00286B9D">
        <w:rPr>
          <w:rFonts w:ascii="SimSun" w:eastAsia="SimSun" w:hAnsi="SimSun" w:cs="SimSun"/>
          <w:color w:val="333344"/>
          <w:kern w:val="0"/>
          <w:sz w:val="23"/>
          <w:szCs w:val="23"/>
        </w:rPr>
        <w:t>实现</w:t>
      </w:r>
      <w:r w:rsidRPr="00286B9D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多</w:t>
      </w:r>
      <w:r w:rsidRPr="00286B9D">
        <w:rPr>
          <w:rFonts w:ascii="SimSun" w:eastAsia="SimSun" w:hAnsi="SimSun" w:cs="SimSun"/>
          <w:color w:val="333344"/>
          <w:kern w:val="0"/>
          <w:sz w:val="23"/>
          <w:szCs w:val="23"/>
        </w:rPr>
        <w:t>动</w:t>
      </w:r>
      <w:r w:rsidRPr="00286B9D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作控制器的属性方法名称解析器。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MultiActionController</w:t>
      </w:r>
      <w:r w:rsidRPr="00286B9D">
        <w:rPr>
          <w:rFonts w:ascii="SimSun" w:eastAsia="SimSun" w:hAnsi="SimSun" w:cs="SimSun"/>
          <w:color w:val="333344"/>
          <w:kern w:val="0"/>
          <w:sz w:val="23"/>
          <w:szCs w:val="23"/>
        </w:rPr>
        <w:t>类</w:t>
      </w:r>
      <w:r w:rsidRPr="00286B9D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可在</w:t>
      </w:r>
      <w:r w:rsidRPr="00286B9D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286B9D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个控制器中分</w:t>
      </w:r>
      <w:r w:rsidRPr="00286B9D">
        <w:rPr>
          <w:rFonts w:ascii="SimSun" w:eastAsia="SimSun" w:hAnsi="SimSun" w:cs="SimSun"/>
          <w:color w:val="333344"/>
          <w:kern w:val="0"/>
          <w:sz w:val="23"/>
          <w:szCs w:val="23"/>
        </w:rPr>
        <w:t>别</w:t>
      </w:r>
      <w:r w:rsidRPr="00286B9D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映射多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个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URL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到</w:t>
      </w:r>
      <w:r w:rsidRPr="00286B9D">
        <w:rPr>
          <w:rFonts w:ascii="SimSun" w:eastAsia="SimSun" w:hAnsi="SimSun" w:cs="SimSun"/>
          <w:color w:val="333344"/>
          <w:kern w:val="0"/>
          <w:sz w:val="23"/>
          <w:szCs w:val="23"/>
        </w:rPr>
        <w:t>对应</w:t>
      </w:r>
      <w:r w:rsidRPr="00286B9D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的方法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所下所示配置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mvc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multiaction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MultiActionController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UserController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MultiActionController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286B9D">
        <w:rPr>
          <w:rFonts w:ascii="Consolas" w:eastAsia="ＭＳ ゴシック" w:hAnsi="Consolas" w:cs="Consolas"/>
          <w:color w:val="DD4A68"/>
          <w:kern w:val="0"/>
          <w:sz w:val="20"/>
        </w:rPr>
        <w:t>home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286B9D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主</w:t>
      </w:r>
      <w:r w:rsidRPr="00286B9D">
        <w:rPr>
          <w:rFonts w:ascii="SimSun" w:eastAsia="SimSun" w:hAnsi="SimSun" w:cs="SimSun" w:hint="eastAsia"/>
          <w:color w:val="669900"/>
          <w:kern w:val="0"/>
          <w:sz w:val="20"/>
        </w:rPr>
        <w:t>页</w:t>
      </w:r>
      <w:r w:rsidRPr="00286B9D">
        <w:rPr>
          <w:rFonts w:ascii="ＭＳ ゴシック" w:eastAsia="ＭＳ ゴシック" w:hAnsi="ＭＳ ゴシック" w:cs="ＭＳ ゴシック" w:hint="eastAsia"/>
          <w:color w:val="669900"/>
          <w:kern w:val="0"/>
          <w:sz w:val="20"/>
        </w:rPr>
        <w:t>面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(Home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方法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)"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286B9D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286B9D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添加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(Add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方法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)"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286B9D">
        <w:rPr>
          <w:rFonts w:ascii="Consolas" w:eastAsia="ＭＳ ゴシック" w:hAnsi="Consolas" w:cs="Consolas"/>
          <w:color w:val="DD4A68"/>
          <w:kern w:val="0"/>
          <w:sz w:val="20"/>
        </w:rPr>
        <w:t>remove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286B9D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</w:t>
      </w:r>
      <w:r w:rsidRPr="00286B9D">
        <w:rPr>
          <w:rFonts w:ascii="SimSun" w:eastAsia="SimSun" w:hAnsi="SimSun" w:cs="SimSun" w:hint="eastAsia"/>
          <w:color w:val="669900"/>
          <w:kern w:val="0"/>
          <w:sz w:val="20"/>
        </w:rPr>
        <w:t>删</w:t>
      </w:r>
      <w:r w:rsidRPr="00286B9D">
        <w:rPr>
          <w:rFonts w:ascii="ＭＳ ゴシック" w:eastAsia="ＭＳ ゴシック" w:hAnsi="ＭＳ ゴシック" w:cs="ＭＳ ゴシック" w:hint="eastAsia"/>
          <w:color w:val="669900"/>
          <w:kern w:val="0"/>
          <w:sz w:val="20"/>
        </w:rPr>
        <w:t>除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(Remove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方法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)"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286B9D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URL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映射配置文件如下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com.yiibai.springmvc.UserController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methodNameResolver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org.springframework.web.servlet.mvc.multiaction.PropertiesMethodNameResolver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mappings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>props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 xml:space="preserve">prop 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key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/user/home.html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home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>prop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 xml:space="preserve">prop 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key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/user/add.html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add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>prop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 xml:space="preserve">prop 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key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/user/update.html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update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>prop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>props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>property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>property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86B9D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286B9D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例如，使用上面的配置，如果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URI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286B9D" w:rsidRPr="00286B9D" w:rsidRDefault="00286B9D" w:rsidP="00286B9D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/user/home.html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求，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到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home()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方法。</w:t>
      </w:r>
    </w:p>
    <w:p w:rsidR="00286B9D" w:rsidRPr="00286B9D" w:rsidRDefault="00286B9D" w:rsidP="00286B9D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lastRenderedPageBreak/>
        <w:t>对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user/add.html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到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add()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方法。</w:t>
      </w:r>
    </w:p>
    <w:p w:rsidR="00286B9D" w:rsidRPr="00286B9D" w:rsidRDefault="00286B9D" w:rsidP="00286B9D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user/remove.html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到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remove()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方法。</w:t>
      </w:r>
    </w:p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首先，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让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我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骤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286B9D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发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基于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表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单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用程序：</w:t>
      </w:r>
    </w:p>
    <w:p w:rsidR="00286B9D" w:rsidRPr="00286B9D" w:rsidRDefault="00286B9D" w:rsidP="00286B9D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建一个名称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86B9D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PropertiesMethodNameResolver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目。</w:t>
      </w:r>
    </w:p>
    <w:p w:rsidR="00286B9D" w:rsidRPr="00286B9D" w:rsidRDefault="00286B9D" w:rsidP="00286B9D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286B9D" w:rsidRPr="00286B9D" w:rsidRDefault="00286B9D" w:rsidP="00286B9D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在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jsp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子文件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夹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下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建一个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视图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文件：</w:t>
      </w:r>
      <w:r w:rsidRPr="00286B9D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user.jsp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。</w:t>
      </w:r>
    </w:p>
    <w:p w:rsidR="00286B9D" w:rsidRPr="00286B9D" w:rsidRDefault="00286B9D" w:rsidP="00286B9D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建所有源和配置文件的内容并运行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详细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如下所述。</w:t>
      </w:r>
    </w:p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完整的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目文件目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录结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构如下所示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br/>
      </w: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4152900" cy="3438525"/>
            <wp:effectExtent l="19050" t="0" r="0" b="0"/>
            <wp:docPr id="1" name="図 1" descr="http://www.yiibai.com/uploads/images/201701/2001/146160123_88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2001/146160123_8875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86B9D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UserController.java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lastRenderedPageBreak/>
        <w:t>import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mvc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multiaction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MultiActionController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UserController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MultiActionController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286B9D">
        <w:rPr>
          <w:rFonts w:ascii="Consolas" w:eastAsia="ＭＳ ゴシック" w:hAnsi="Consolas" w:cs="Consolas"/>
          <w:color w:val="DD4A68"/>
          <w:kern w:val="0"/>
          <w:sz w:val="20"/>
        </w:rPr>
        <w:t>home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286B9D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主</w:t>
      </w:r>
      <w:r w:rsidRPr="00286B9D">
        <w:rPr>
          <w:rFonts w:ascii="SimSun" w:eastAsia="SimSun" w:hAnsi="SimSun" w:cs="SimSun" w:hint="eastAsia"/>
          <w:color w:val="669900"/>
          <w:kern w:val="0"/>
          <w:sz w:val="20"/>
        </w:rPr>
        <w:t>页</w:t>
      </w:r>
      <w:r w:rsidRPr="00286B9D">
        <w:rPr>
          <w:rFonts w:ascii="ＭＳ ゴシック" w:eastAsia="ＭＳ ゴシック" w:hAnsi="ＭＳ ゴシック" w:cs="ＭＳ ゴシック" w:hint="eastAsia"/>
          <w:color w:val="669900"/>
          <w:kern w:val="0"/>
          <w:sz w:val="20"/>
        </w:rPr>
        <w:t>面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(Home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方法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)"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286B9D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286B9D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添加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(Add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方法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)"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286B9D">
        <w:rPr>
          <w:rFonts w:ascii="Consolas" w:eastAsia="ＭＳ ゴシック" w:hAnsi="Consolas" w:cs="Consolas"/>
          <w:color w:val="DD4A68"/>
          <w:kern w:val="0"/>
          <w:sz w:val="20"/>
        </w:rPr>
        <w:t>remove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286B9D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86B9D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"</w:t>
      </w:r>
      <w:r w:rsidRPr="00286B9D">
        <w:rPr>
          <w:rFonts w:ascii="SimSun" w:eastAsia="SimSun" w:hAnsi="SimSun" w:cs="SimSun" w:hint="eastAsia"/>
          <w:color w:val="669900"/>
          <w:kern w:val="0"/>
          <w:sz w:val="20"/>
        </w:rPr>
        <w:t>删</w:t>
      </w:r>
      <w:r w:rsidRPr="00286B9D">
        <w:rPr>
          <w:rFonts w:ascii="ＭＳ ゴシック" w:eastAsia="ＭＳ ゴシック" w:hAnsi="ＭＳ ゴシック" w:cs="ＭＳ ゴシック" w:hint="eastAsia"/>
          <w:color w:val="669900"/>
          <w:kern w:val="0"/>
          <w:sz w:val="20"/>
        </w:rPr>
        <w:t>除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(Remove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方法</w:t>
      </w:r>
      <w:r w:rsidRPr="00286B9D">
        <w:rPr>
          <w:rFonts w:ascii="Consolas" w:eastAsia="ＭＳ ゴシック" w:hAnsi="Consolas" w:cs="Consolas"/>
          <w:color w:val="669900"/>
          <w:kern w:val="0"/>
          <w:sz w:val="20"/>
        </w:rPr>
        <w:t>)"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86B9D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86B9D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286B9D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86B9D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lastRenderedPageBreak/>
        <w:t>PropertiesMethodNameResolver-servlet.xml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286B9D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286B9D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286B9D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990055"/>
          <w:kern w:val="0"/>
          <w:sz w:val="20"/>
        </w:rPr>
      </w:pPr>
      <w:ins w:id="1" w:author="Unknown"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beans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xmlns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http://www.springframework.org/schema/beans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ＭＳ ゴシック" w:hAnsi="Consolas" w:cs="Consolas"/>
          <w:color w:val="990055"/>
          <w:kern w:val="0"/>
          <w:sz w:val="20"/>
        </w:rPr>
      </w:pPr>
      <w:ins w:id="3" w:author="Unknown"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xmlns:context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http://www.springframework.org/schema/context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" w:author="Unknown"/>
          <w:rFonts w:ascii="Consolas" w:eastAsia="ＭＳ ゴシック" w:hAnsi="Consolas" w:cs="Consolas"/>
          <w:color w:val="990055"/>
          <w:kern w:val="0"/>
          <w:sz w:val="20"/>
        </w:rPr>
      </w:pPr>
      <w:ins w:id="5" w:author="Unknown"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xmlns:xsi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http://www.w3.org/2001/XMLSchema-instance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77AA"/>
          <w:kern w:val="0"/>
          <w:sz w:val="20"/>
        </w:rPr>
      </w:pPr>
      <w:ins w:id="7" w:author="Unknown"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xsi:schemaLocation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77AA"/>
          <w:kern w:val="0"/>
          <w:sz w:val="20"/>
        </w:rPr>
      </w:pPr>
      <w:ins w:id="9" w:author="Unknown"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http://www.springframework.org/schema/beans     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77AA"/>
          <w:kern w:val="0"/>
          <w:sz w:val="20"/>
        </w:rPr>
      </w:pPr>
      <w:ins w:id="11" w:author="Unknown"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http://www.springframework.org/schema/beans/spring-beans-3.0.xsd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" w:author="Unknown"/>
          <w:rFonts w:ascii="Consolas" w:eastAsia="ＭＳ ゴシック" w:hAnsi="Consolas" w:cs="Consolas"/>
          <w:color w:val="0077AA"/>
          <w:kern w:val="0"/>
          <w:sz w:val="20"/>
        </w:rPr>
      </w:pPr>
      <w:ins w:id="13" w:author="Unknown"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http://www.springframework.org/schema/context 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" w:author="Unknown"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http://www.springframework.org/schema/context/spring-context-3.0.xsd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7" w:author="Unknown"/>
          <w:rFonts w:ascii="Consolas" w:eastAsia="ＭＳ ゴシック" w:hAnsi="Consolas" w:cs="Consolas"/>
          <w:color w:val="000000"/>
          <w:kern w:val="0"/>
          <w:sz w:val="20"/>
        </w:rPr>
      </w:pPr>
      <w:ins w:id="18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org.springframework.web.servlet.view.InternalResourceViewResolver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9" w:author="Unknown"/>
          <w:rFonts w:ascii="Consolas" w:eastAsia="ＭＳ ゴシック" w:hAnsi="Consolas" w:cs="Consolas"/>
          <w:color w:val="000000"/>
          <w:kern w:val="0"/>
          <w:sz w:val="20"/>
        </w:rPr>
      </w:pPr>
      <w:ins w:id="20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property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prefix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/WEB-INF/jsp/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"/&gt;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1" w:author="Unknown"/>
          <w:rFonts w:ascii="Consolas" w:eastAsia="ＭＳ ゴシック" w:hAnsi="Consolas" w:cs="Consolas"/>
          <w:color w:val="000000"/>
          <w:kern w:val="0"/>
          <w:sz w:val="20"/>
        </w:rPr>
      </w:pPr>
      <w:ins w:id="22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property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suffix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.jsp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"/&gt;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3" w:author="Unknown"/>
          <w:rFonts w:ascii="Consolas" w:eastAsia="ＭＳ ゴシック" w:hAnsi="Consolas" w:cs="Consolas"/>
          <w:color w:val="000000"/>
          <w:kern w:val="0"/>
          <w:sz w:val="20"/>
        </w:rPr>
      </w:pPr>
      <w:ins w:id="24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bean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5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6" w:author="Unknown"/>
          <w:rFonts w:ascii="Consolas" w:eastAsia="ＭＳ ゴシック" w:hAnsi="Consolas" w:cs="Consolas"/>
          <w:color w:val="000000"/>
          <w:kern w:val="0"/>
          <w:sz w:val="20"/>
        </w:rPr>
      </w:pPr>
      <w:ins w:id="27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org.springframework.web.servlet.mvc.support.ControllerClassNameHandlerMapping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8" w:author="Unknown"/>
          <w:rFonts w:ascii="Consolas" w:eastAsia="ＭＳ ゴシック" w:hAnsi="Consolas" w:cs="Consolas"/>
          <w:color w:val="000000"/>
          <w:kern w:val="0"/>
          <w:sz w:val="20"/>
        </w:rPr>
      </w:pPr>
      <w:ins w:id="29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property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caseSensitive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true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/&gt;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0" w:author="Unknown"/>
          <w:rFonts w:ascii="Consolas" w:eastAsia="ＭＳ ゴシック" w:hAnsi="Consolas" w:cs="Consolas"/>
          <w:color w:val="000000"/>
          <w:kern w:val="0"/>
          <w:sz w:val="20"/>
        </w:rPr>
      </w:pPr>
      <w:ins w:id="31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bean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2" w:author="Unknown"/>
          <w:rFonts w:ascii="Consolas" w:eastAsia="ＭＳ ゴシック" w:hAnsi="Consolas" w:cs="Consolas"/>
          <w:color w:val="000000"/>
          <w:kern w:val="0"/>
          <w:sz w:val="20"/>
        </w:rPr>
      </w:pPr>
      <w:ins w:id="33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com.yiibai.springmvc.UserController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4" w:author="Unknown"/>
          <w:rFonts w:ascii="Consolas" w:eastAsia="ＭＳ ゴシック" w:hAnsi="Consolas" w:cs="Consolas"/>
          <w:color w:val="000000"/>
          <w:kern w:val="0"/>
          <w:sz w:val="20"/>
        </w:rPr>
      </w:pPr>
      <w:ins w:id="35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property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methodNameResolver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6" w:author="Unknown"/>
          <w:rFonts w:ascii="Consolas" w:eastAsia="ＭＳ ゴシック" w:hAnsi="Consolas" w:cs="Consolas"/>
          <w:color w:val="000000"/>
          <w:kern w:val="0"/>
          <w:sz w:val="20"/>
        </w:rPr>
      </w:pPr>
      <w:ins w:id="37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org.springframework.web.servlet.mvc.multiaction.PropertiesMethodNameResolver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8" w:author="Unknown"/>
          <w:rFonts w:ascii="Consolas" w:eastAsia="ＭＳ ゴシック" w:hAnsi="Consolas" w:cs="Consolas"/>
          <w:color w:val="000000"/>
          <w:kern w:val="0"/>
          <w:sz w:val="20"/>
        </w:rPr>
      </w:pPr>
      <w:ins w:id="39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property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mappings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0" w:author="Unknown"/>
          <w:rFonts w:ascii="Consolas" w:eastAsia="ＭＳ ゴシック" w:hAnsi="Consolas" w:cs="Consolas"/>
          <w:color w:val="000000"/>
          <w:kern w:val="0"/>
          <w:sz w:val="20"/>
        </w:rPr>
      </w:pPr>
      <w:ins w:id="41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props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2" w:author="Unknown"/>
          <w:rFonts w:ascii="Consolas" w:eastAsia="ＭＳ ゴシック" w:hAnsi="Consolas" w:cs="Consolas"/>
          <w:color w:val="000000"/>
          <w:kern w:val="0"/>
          <w:sz w:val="20"/>
        </w:rPr>
      </w:pPr>
      <w:ins w:id="43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key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/user/home.html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>home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prop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4" w:author="Unknown"/>
          <w:rFonts w:ascii="Consolas" w:eastAsia="ＭＳ ゴシック" w:hAnsi="Consolas" w:cs="Consolas"/>
          <w:color w:val="000000"/>
          <w:kern w:val="0"/>
          <w:sz w:val="20"/>
        </w:rPr>
      </w:pPr>
      <w:ins w:id="45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lastRenderedPageBreak/>
          <w:t xml:space="preserve">         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key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/user/add.html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>add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prop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6" w:author="Unknown"/>
          <w:rFonts w:ascii="Consolas" w:eastAsia="ＭＳ ゴシック" w:hAnsi="Consolas" w:cs="Consolas"/>
          <w:color w:val="000000"/>
          <w:kern w:val="0"/>
          <w:sz w:val="20"/>
        </w:rPr>
      </w:pPr>
      <w:ins w:id="47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key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/user/remove.html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>remove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prop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8" w:author="Unknown"/>
          <w:rFonts w:ascii="Consolas" w:eastAsia="ＭＳ ゴシック" w:hAnsi="Consolas" w:cs="Consolas"/>
          <w:color w:val="000000"/>
          <w:kern w:val="0"/>
          <w:sz w:val="20"/>
        </w:rPr>
      </w:pPr>
      <w:ins w:id="49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props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0" w:author="Unknown"/>
          <w:rFonts w:ascii="Consolas" w:eastAsia="ＭＳ ゴシック" w:hAnsi="Consolas" w:cs="Consolas"/>
          <w:color w:val="000000"/>
          <w:kern w:val="0"/>
          <w:sz w:val="20"/>
        </w:rPr>
      </w:pPr>
      <w:ins w:id="51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property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2" w:author="Unknown"/>
          <w:rFonts w:ascii="Consolas" w:eastAsia="ＭＳ ゴシック" w:hAnsi="Consolas" w:cs="Consolas"/>
          <w:color w:val="000000"/>
          <w:kern w:val="0"/>
          <w:sz w:val="20"/>
        </w:rPr>
      </w:pPr>
      <w:ins w:id="53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bean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4" w:author="Unknown"/>
          <w:rFonts w:ascii="Consolas" w:eastAsia="ＭＳ ゴシック" w:hAnsi="Consolas" w:cs="Consolas"/>
          <w:color w:val="000000"/>
          <w:kern w:val="0"/>
          <w:sz w:val="20"/>
        </w:rPr>
      </w:pPr>
      <w:ins w:id="55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property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6" w:author="Unknown"/>
          <w:rFonts w:ascii="Consolas" w:eastAsia="ＭＳ ゴシック" w:hAnsi="Consolas" w:cs="Consolas"/>
          <w:color w:val="000000"/>
          <w:kern w:val="0"/>
          <w:sz w:val="20"/>
        </w:rPr>
      </w:pPr>
      <w:ins w:id="57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bean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8" w:author="Unknown"/>
          <w:rFonts w:ascii="Consolas" w:eastAsia="ＭＳ ゴシック" w:hAnsi="Consolas" w:cs="Consolas"/>
          <w:color w:val="000000"/>
          <w:kern w:val="0"/>
          <w:sz w:val="20"/>
        </w:rPr>
      </w:pPr>
      <w:ins w:id="59" w:author="Unknown"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beans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60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61" w:author="Unknown">
        <w:r w:rsidRPr="00286B9D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XML</w:t>
        </w:r>
      </w:ins>
    </w:p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ins w:id="62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63" w:author="Unknown">
        <w:r w:rsidRPr="00286B9D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user.jsp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的代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码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如下所示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-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4" w:author="Unknown"/>
          <w:rFonts w:ascii="Consolas" w:eastAsia="ＭＳ ゴシック" w:hAnsi="Consolas" w:cs="Consolas"/>
          <w:color w:val="000000"/>
          <w:kern w:val="0"/>
          <w:sz w:val="20"/>
        </w:rPr>
      </w:pPr>
      <w:ins w:id="65" w:author="Unknown"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%@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page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contentType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86B9D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86B9D">
          <w:rPr>
            <w:rFonts w:ascii="Consolas" w:eastAsia="ＭＳ ゴシック" w:hAnsi="Consolas" w:cs="Consolas"/>
            <w:color w:val="669900"/>
            <w:kern w:val="0"/>
            <w:sz w:val="20"/>
          </w:rPr>
          <w:t>%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6" w:author="Unknown"/>
          <w:rFonts w:ascii="Consolas" w:eastAsia="ＭＳ ゴシック" w:hAnsi="Consolas" w:cs="Consolas"/>
          <w:color w:val="000000"/>
          <w:kern w:val="0"/>
          <w:sz w:val="20"/>
        </w:rPr>
      </w:pPr>
      <w:ins w:id="67" w:author="Unknown"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8" w:author="Unknown"/>
          <w:rFonts w:ascii="Consolas" w:eastAsia="ＭＳ ゴシック" w:hAnsi="Consolas" w:cs="Consolas"/>
          <w:color w:val="000000"/>
          <w:kern w:val="0"/>
          <w:sz w:val="20"/>
        </w:rPr>
      </w:pPr>
      <w:ins w:id="69" w:author="Unknown"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0" w:author="Unknown"/>
          <w:rFonts w:ascii="Consolas" w:eastAsia="ＭＳ ゴシック" w:hAnsi="Consolas" w:cs="Consolas"/>
          <w:color w:val="000000"/>
          <w:kern w:val="0"/>
          <w:sz w:val="20"/>
        </w:rPr>
      </w:pPr>
      <w:ins w:id="71" w:author="Unknown"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>User.jsp Page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2" w:author="Unknown"/>
          <w:rFonts w:ascii="Consolas" w:eastAsia="ＭＳ ゴシック" w:hAnsi="Consolas" w:cs="Consolas"/>
          <w:color w:val="000000"/>
          <w:kern w:val="0"/>
          <w:sz w:val="20"/>
        </w:rPr>
      </w:pPr>
      <w:ins w:id="73" w:author="Unknown"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4" w:author="Unknown"/>
          <w:rFonts w:ascii="Consolas" w:eastAsia="ＭＳ ゴシック" w:hAnsi="Consolas" w:cs="Consolas"/>
          <w:color w:val="000000"/>
          <w:kern w:val="0"/>
          <w:sz w:val="20"/>
        </w:rPr>
      </w:pPr>
      <w:ins w:id="75" w:author="Unknown"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6" w:author="Unknown"/>
          <w:rFonts w:ascii="Consolas" w:eastAsia="ＭＳ ゴシック" w:hAnsi="Consolas" w:cs="Consolas"/>
          <w:color w:val="000000"/>
          <w:kern w:val="0"/>
          <w:sz w:val="20"/>
        </w:rPr>
      </w:pPr>
      <w:ins w:id="77" w:author="Unknown"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>${message}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86B9D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8" w:author="Unknown"/>
          <w:rFonts w:ascii="Consolas" w:eastAsia="ＭＳ ゴシック" w:hAnsi="Consolas" w:cs="Consolas"/>
          <w:color w:val="000000"/>
          <w:kern w:val="0"/>
          <w:sz w:val="20"/>
        </w:rPr>
      </w:pPr>
      <w:ins w:id="79" w:author="Unknown"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0" w:author="Unknown"/>
          <w:rFonts w:ascii="Consolas" w:eastAsia="ＭＳ ゴシック" w:hAnsi="Consolas" w:cs="Consolas"/>
          <w:color w:val="000000"/>
          <w:kern w:val="0"/>
          <w:sz w:val="20"/>
        </w:rPr>
      </w:pPr>
      <w:ins w:id="81" w:author="Unknown"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86B9D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286B9D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86B9D" w:rsidRPr="00286B9D" w:rsidRDefault="00286B9D" w:rsidP="00286B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82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83" w:author="Unknown">
        <w:r w:rsidRPr="00286B9D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HTML</w:t>
        </w:r>
      </w:ins>
    </w:p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ins w:id="84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85" w:author="Unknown"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完成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创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建源和配置文件后，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发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布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用程序到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Tomcat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服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务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器。</w:t>
        </w:r>
      </w:ins>
    </w:p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ins w:id="86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87" w:author="Unknown"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在启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动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器，当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"http://localhost:8080/PropertiesMethodNameResolver/user/add.html" \t "_blank" </w:instrTex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286B9D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http://localhost:8080/PropertiesMethodNameResolver/user/add.html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如果</w:t>
        </w:r>
        <w:r w:rsidRPr="00286B9D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ins w:id="88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6438900" cy="3067050"/>
            <wp:effectExtent l="19050" t="0" r="0" b="0"/>
            <wp:docPr id="2" name="図 2" descr="http://www.yiibai.com/uploads/images/201701/2001/849160115_94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2001/849160115_9448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ins w:id="89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90" w:author="Unknown"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当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"http://localhost:8080/PropertiesMethodNameResolver/user/remove.html" \t "_blank" </w:instrTex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286B9D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http://localhost:8080/PropertiesMethodNameResolver/user/remove.html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286B9D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如果</w:t>
        </w:r>
        <w:r w:rsidRPr="00286B9D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286B9D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286B9D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286B9D" w:rsidRPr="00286B9D" w:rsidRDefault="00286B9D" w:rsidP="00286B9D">
      <w:pPr>
        <w:widowControl/>
        <w:shd w:val="clear" w:color="auto" w:fill="FFFFFF"/>
        <w:spacing w:after="120"/>
        <w:jc w:val="left"/>
        <w:rPr>
          <w:ins w:id="91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6438900" cy="3067050"/>
            <wp:effectExtent l="19050" t="0" r="0" b="0"/>
            <wp:docPr id="3" name="図 3" descr="http://www.yiibai.com/uploads/images/201701/2001/739160118_94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1/2001/739160118_943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43" w:rsidRDefault="00DF6D43"/>
    <w:sectPr w:rsidR="00DF6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D43" w:rsidRDefault="00DF6D43" w:rsidP="00286B9D">
      <w:r>
        <w:separator/>
      </w:r>
    </w:p>
  </w:endnote>
  <w:endnote w:type="continuationSeparator" w:id="1">
    <w:p w:rsidR="00DF6D43" w:rsidRDefault="00DF6D43" w:rsidP="00286B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D43" w:rsidRDefault="00DF6D43" w:rsidP="00286B9D">
      <w:r>
        <w:separator/>
      </w:r>
    </w:p>
  </w:footnote>
  <w:footnote w:type="continuationSeparator" w:id="1">
    <w:p w:rsidR="00DF6D43" w:rsidRDefault="00DF6D43" w:rsidP="00286B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13035"/>
    <w:multiLevelType w:val="multilevel"/>
    <w:tmpl w:val="9B5C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500A2B"/>
    <w:multiLevelType w:val="multilevel"/>
    <w:tmpl w:val="A44C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B9D"/>
    <w:rsid w:val="00286B9D"/>
    <w:rsid w:val="00DF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86B9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86B9D"/>
  </w:style>
  <w:style w:type="paragraph" w:styleId="a5">
    <w:name w:val="footer"/>
    <w:basedOn w:val="a"/>
    <w:link w:val="a6"/>
    <w:uiPriority w:val="99"/>
    <w:semiHidden/>
    <w:unhideWhenUsed/>
    <w:rsid w:val="00286B9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286B9D"/>
  </w:style>
  <w:style w:type="paragraph" w:styleId="Web">
    <w:name w:val="Normal (Web)"/>
    <w:basedOn w:val="a"/>
    <w:uiPriority w:val="99"/>
    <w:semiHidden/>
    <w:unhideWhenUsed/>
    <w:rsid w:val="00286B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86B9D"/>
    <w:rPr>
      <w:b/>
      <w:bCs/>
    </w:rPr>
  </w:style>
  <w:style w:type="character" w:customStyle="1" w:styleId="apple-converted-space">
    <w:name w:val="apple-converted-space"/>
    <w:basedOn w:val="a0"/>
    <w:rsid w:val="00286B9D"/>
  </w:style>
  <w:style w:type="character" w:styleId="HTML">
    <w:name w:val="HTML Code"/>
    <w:basedOn w:val="a0"/>
    <w:uiPriority w:val="99"/>
    <w:semiHidden/>
    <w:unhideWhenUsed/>
    <w:rsid w:val="00286B9D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86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286B9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286B9D"/>
  </w:style>
  <w:style w:type="character" w:styleId="a8">
    <w:name w:val="Hyperlink"/>
    <w:basedOn w:val="a0"/>
    <w:uiPriority w:val="99"/>
    <w:semiHidden/>
    <w:unhideWhenUsed/>
    <w:rsid w:val="00286B9D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86B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86B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2017-11-20T05:45:00Z</dcterms:created>
  <dcterms:modified xsi:type="dcterms:W3CDTF">2017-11-20T05:52:00Z</dcterms:modified>
</cp:coreProperties>
</file>