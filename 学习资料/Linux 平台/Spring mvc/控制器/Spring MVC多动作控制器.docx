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273" w:rsidRPr="002D5273" w:rsidRDefault="002D5273" w:rsidP="002D5273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以下示例演示如何使用</w:t>
      </w:r>
      <w:r w:rsidRPr="002D5273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MVC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框架的多</w:t>
      </w:r>
      <w:r w:rsidRPr="002D5273">
        <w:rPr>
          <w:rFonts w:ascii="SimSun" w:eastAsia="SimSun" w:hAnsi="SimSun" w:cs="SimSun"/>
          <w:color w:val="333344"/>
          <w:kern w:val="0"/>
          <w:sz w:val="23"/>
          <w:szCs w:val="23"/>
        </w:rPr>
        <w:t>动</w:t>
      </w:r>
      <w:r w:rsidRPr="002D5273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作控制器。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D5273">
        <w:rPr>
          <w:rFonts w:ascii="Consolas" w:eastAsia="ＭＳ ゴシック" w:hAnsi="Consolas" w:cs="Consolas"/>
          <w:color w:val="C7254E"/>
          <w:kern w:val="0"/>
          <w:sz w:val="23"/>
        </w:rPr>
        <w:t>MultiActionController</w:t>
      </w:r>
      <w:r w:rsidRPr="002D5273">
        <w:rPr>
          <w:rFonts w:ascii="SimSun" w:eastAsia="SimSun" w:hAnsi="SimSun" w:cs="SimSun"/>
          <w:color w:val="333344"/>
          <w:kern w:val="0"/>
          <w:sz w:val="23"/>
          <w:szCs w:val="23"/>
        </w:rPr>
        <w:t>类</w:t>
      </w:r>
      <w:r w:rsidRPr="002D5273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用于在</w:t>
      </w:r>
      <w:r w:rsidRPr="002D5273">
        <w:rPr>
          <w:rFonts w:ascii="SimSun" w:eastAsia="SimSun" w:hAnsi="SimSun" w:cs="SimSun"/>
          <w:color w:val="333344"/>
          <w:kern w:val="0"/>
          <w:sz w:val="23"/>
          <w:szCs w:val="23"/>
        </w:rPr>
        <w:t>单</w:t>
      </w:r>
      <w:r w:rsidRPr="002D5273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个控制器中分</w:t>
      </w:r>
      <w:r w:rsidRPr="002D5273">
        <w:rPr>
          <w:rFonts w:ascii="SimSun" w:eastAsia="SimSun" w:hAnsi="SimSun" w:cs="SimSun"/>
          <w:color w:val="333344"/>
          <w:kern w:val="0"/>
          <w:sz w:val="23"/>
          <w:szCs w:val="23"/>
        </w:rPr>
        <w:t>别</w:t>
      </w:r>
      <w:r w:rsidRPr="002D5273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映射多个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URL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到</w:t>
      </w:r>
      <w:r w:rsidRPr="002D5273">
        <w:rPr>
          <w:rFonts w:ascii="SimSun" w:eastAsia="SimSun" w:hAnsi="SimSun" w:cs="SimSun"/>
          <w:color w:val="333344"/>
          <w:kern w:val="0"/>
          <w:sz w:val="23"/>
          <w:szCs w:val="23"/>
        </w:rPr>
        <w:t>对应</w:t>
      </w:r>
      <w:r w:rsidRPr="002D5273">
        <w:rPr>
          <w:rFonts w:ascii="ＭＳ 明朝" w:eastAsia="ＭＳ 明朝" w:hAnsi="ＭＳ 明朝" w:cs="ＭＳ 明朝"/>
          <w:color w:val="333344"/>
          <w:kern w:val="0"/>
          <w:sz w:val="23"/>
          <w:szCs w:val="23"/>
        </w:rPr>
        <w:t>的方法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2D5273" w:rsidRPr="002D5273" w:rsidRDefault="002D5273" w:rsidP="002D5273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所下所示配置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HttpServletRequest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HttpServletResponse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ModelAndView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mvc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multiaction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MultiActionController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UserController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extends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MultiActionController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2D5273">
        <w:rPr>
          <w:rFonts w:ascii="Consolas" w:eastAsia="ＭＳ ゴシック" w:hAnsi="Consolas" w:cs="Consolas"/>
          <w:color w:val="DD4A68"/>
          <w:kern w:val="0"/>
          <w:sz w:val="20"/>
        </w:rPr>
        <w:t>home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2D5273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"home"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"Home"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2D5273">
        <w:rPr>
          <w:rFonts w:ascii="Consolas" w:eastAsia="ＭＳ ゴシック" w:hAnsi="Consolas" w:cs="Consolas"/>
          <w:color w:val="DD4A68"/>
          <w:kern w:val="0"/>
          <w:sz w:val="20"/>
        </w:rPr>
        <w:t>add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2D5273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"user"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"Add"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2D5273">
        <w:rPr>
          <w:rFonts w:ascii="Consolas" w:eastAsia="ＭＳ ゴシック" w:hAnsi="Consolas" w:cs="Consolas"/>
          <w:color w:val="DD4A68"/>
          <w:kern w:val="0"/>
          <w:sz w:val="20"/>
        </w:rPr>
        <w:t>remove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2D5273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"user"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"Remove"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2D5273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2D5273" w:rsidRPr="002D5273" w:rsidRDefault="002D5273" w:rsidP="002D5273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URL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映射配置文件如下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D5273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org.springframework.web.servlet.handler.BeanNameUrlHandlerMapping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"/&gt;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D5273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/home.html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2D5273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com.yiibai.springmvc.UserController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2D5273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&lt;</w:t>
      </w:r>
      <w:r w:rsidRPr="002D5273">
        <w:rPr>
          <w:rFonts w:ascii="Consolas" w:eastAsia="ＭＳ ゴシック" w:hAnsi="Consolas" w:cs="Consolas"/>
          <w:color w:val="990055"/>
          <w:kern w:val="0"/>
          <w:sz w:val="20"/>
        </w:rPr>
        <w:t xml:space="preserve">bean 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name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/user/*.html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2D5273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class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="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com.yiibai.springmvc.UserController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"</w:t>
      </w:r>
      <w:r w:rsidRPr="002D5273">
        <w:rPr>
          <w:rFonts w:ascii="Consolas" w:eastAsia="ＭＳ ゴシック" w:hAnsi="Consolas" w:cs="Consolas"/>
          <w:color w:val="990055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/&gt;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2D5273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XML</w:t>
      </w:r>
    </w:p>
    <w:p w:rsidR="002D5273" w:rsidRPr="002D5273" w:rsidRDefault="002D5273" w:rsidP="002D5273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例如，使用上面的配置，如果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URI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：</w:t>
      </w:r>
    </w:p>
    <w:p w:rsidR="002D5273" w:rsidRPr="002D5273" w:rsidRDefault="002D5273" w:rsidP="002D5273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于</w:t>
      </w:r>
      <w:r w:rsidRPr="002D5273">
        <w:rPr>
          <w:rFonts w:ascii="Consolas" w:eastAsia="ＭＳ ゴシック" w:hAnsi="Consolas" w:cs="Consolas"/>
          <w:color w:val="C7254E"/>
          <w:kern w:val="0"/>
          <w:sz w:val="23"/>
        </w:rPr>
        <w:t>/home.html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求，</w:t>
      </w:r>
      <w:r w:rsidRPr="002D5273">
        <w:rPr>
          <w:rFonts w:ascii="Consolas" w:eastAsia="ＭＳ ゴシック" w:hAnsi="Consolas" w:cs="Consolas"/>
          <w:color w:val="C7254E"/>
          <w:kern w:val="0"/>
          <w:sz w:val="23"/>
        </w:rPr>
        <w:t>DispatcherServlet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将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转发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到</w:t>
      </w:r>
      <w:r w:rsidRPr="002D5273">
        <w:rPr>
          <w:rFonts w:ascii="Consolas" w:eastAsia="ＭＳ ゴシック" w:hAnsi="Consolas" w:cs="Consolas"/>
          <w:color w:val="C7254E"/>
          <w:kern w:val="0"/>
          <w:sz w:val="23"/>
        </w:rPr>
        <w:t>UserController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D5273">
        <w:rPr>
          <w:rFonts w:ascii="Consolas" w:eastAsia="ＭＳ ゴシック" w:hAnsi="Consolas" w:cs="Consolas"/>
          <w:color w:val="C7254E"/>
          <w:kern w:val="0"/>
          <w:sz w:val="23"/>
        </w:rPr>
        <w:t>home()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方法。</w:t>
      </w:r>
    </w:p>
    <w:p w:rsidR="002D5273" w:rsidRPr="002D5273" w:rsidRDefault="002D5273" w:rsidP="002D5273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于</w:t>
      </w:r>
      <w:r w:rsidRPr="002D5273">
        <w:rPr>
          <w:rFonts w:ascii="Consolas" w:eastAsia="ＭＳ ゴシック" w:hAnsi="Consolas" w:cs="Consolas"/>
          <w:color w:val="C7254E"/>
          <w:kern w:val="0"/>
          <w:sz w:val="23"/>
        </w:rPr>
        <w:t>user/add.html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</w:t>
      </w:r>
      <w:r w:rsidRPr="002D5273">
        <w:rPr>
          <w:rFonts w:ascii="Consolas" w:eastAsia="ＭＳ ゴシック" w:hAnsi="Consolas" w:cs="Consolas"/>
          <w:color w:val="C7254E"/>
          <w:kern w:val="0"/>
          <w:sz w:val="23"/>
        </w:rPr>
        <w:t>DispatcherServlet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将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转发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到</w:t>
      </w:r>
      <w:r w:rsidRPr="002D5273">
        <w:rPr>
          <w:rFonts w:ascii="Consolas" w:eastAsia="ＭＳ ゴシック" w:hAnsi="Consolas" w:cs="Consolas"/>
          <w:color w:val="C7254E"/>
          <w:kern w:val="0"/>
          <w:sz w:val="23"/>
        </w:rPr>
        <w:t>UserController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D5273">
        <w:rPr>
          <w:rFonts w:ascii="Consolas" w:eastAsia="ＭＳ ゴシック" w:hAnsi="Consolas" w:cs="Consolas"/>
          <w:color w:val="C7254E"/>
          <w:kern w:val="0"/>
          <w:sz w:val="23"/>
        </w:rPr>
        <w:t>add()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方法。</w:t>
      </w:r>
    </w:p>
    <w:p w:rsidR="002D5273" w:rsidRPr="002D5273" w:rsidRDefault="002D5273" w:rsidP="002D5273">
      <w:pPr>
        <w:widowControl/>
        <w:numPr>
          <w:ilvl w:val="0"/>
          <w:numId w:val="1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对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于</w:t>
      </w:r>
      <w:r w:rsidRPr="002D5273">
        <w:rPr>
          <w:rFonts w:ascii="Consolas" w:eastAsia="ＭＳ ゴシック" w:hAnsi="Consolas" w:cs="Consolas"/>
          <w:color w:val="C7254E"/>
          <w:kern w:val="0"/>
          <w:sz w:val="23"/>
        </w:rPr>
        <w:t>user/remove.html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</w:t>
      </w:r>
      <w:r w:rsidRPr="002D5273">
        <w:rPr>
          <w:rFonts w:ascii="Consolas" w:eastAsia="ＭＳ ゴシック" w:hAnsi="Consolas" w:cs="Consolas"/>
          <w:color w:val="C7254E"/>
          <w:kern w:val="0"/>
          <w:sz w:val="23"/>
        </w:rPr>
        <w:t>DispatcherServlet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将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请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求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转发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到</w:t>
      </w:r>
      <w:r w:rsidRPr="002D5273">
        <w:rPr>
          <w:rFonts w:ascii="Consolas" w:eastAsia="ＭＳ ゴシック" w:hAnsi="Consolas" w:cs="Consolas"/>
          <w:color w:val="C7254E"/>
          <w:kern w:val="0"/>
          <w:sz w:val="23"/>
        </w:rPr>
        <w:t>UserController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D5273">
        <w:rPr>
          <w:rFonts w:ascii="Consolas" w:eastAsia="ＭＳ ゴシック" w:hAnsi="Consolas" w:cs="Consolas"/>
          <w:color w:val="C7254E"/>
          <w:kern w:val="0"/>
          <w:sz w:val="23"/>
        </w:rPr>
        <w:t>remove()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方法。</w:t>
      </w:r>
    </w:p>
    <w:p w:rsidR="002D5273" w:rsidRPr="002D5273" w:rsidRDefault="002D5273" w:rsidP="002D5273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首先，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让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我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们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使用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Eclipse IDE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，并按照以下步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骤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使用</w:t>
      </w:r>
      <w:r w:rsidRPr="002D5273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Spring Web Framework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开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发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基于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动态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表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单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的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应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用程序：</w:t>
      </w:r>
    </w:p>
    <w:p w:rsidR="002D5273" w:rsidRPr="002D5273" w:rsidRDefault="002D5273" w:rsidP="002D5273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建一个名称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为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D5273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MultiActionController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动态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WEB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项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目。</w:t>
      </w:r>
    </w:p>
    <w:p w:rsidR="002D5273" w:rsidRPr="002D5273" w:rsidRDefault="002D5273" w:rsidP="002D5273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在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D5273">
        <w:rPr>
          <w:rFonts w:ascii="Consolas" w:eastAsia="ＭＳ ゴシック" w:hAnsi="Consolas" w:cs="Consolas"/>
          <w:color w:val="C7254E"/>
          <w:kern w:val="0"/>
          <w:sz w:val="23"/>
        </w:rPr>
        <w:t>com.yiibai.springmvc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包下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创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建一个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Java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类</w:t>
      </w:r>
      <w:r w:rsidRPr="002D5273">
        <w:rPr>
          <w:rFonts w:ascii="Consolas" w:eastAsia="ＭＳ ゴシック" w:hAnsi="Consolas" w:cs="Consolas"/>
          <w:color w:val="C7254E"/>
          <w:kern w:val="0"/>
          <w:sz w:val="23"/>
        </w:rPr>
        <w:t>UserController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。</w:t>
      </w:r>
    </w:p>
    <w:p w:rsidR="002D5273" w:rsidRPr="002D5273" w:rsidRDefault="002D5273" w:rsidP="002D5273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在</w:t>
      </w:r>
      <w:r w:rsidRPr="002D5273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jsp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子文件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夹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下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建两个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视图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文件：</w:t>
      </w:r>
      <w:r w:rsidRPr="002D5273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home.jsp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lang w:eastAsia="zh-CN"/>
        </w:rPr>
        <w:t> 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和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lang w:eastAsia="zh-CN"/>
        </w:rPr>
        <w:t> </w:t>
      </w:r>
      <w:r w:rsidRPr="002D5273">
        <w:rPr>
          <w:rFonts w:ascii="Consolas" w:eastAsia="ＭＳ ゴシック" w:hAnsi="Consolas" w:cs="Consolas"/>
          <w:color w:val="C7254E"/>
          <w:kern w:val="0"/>
          <w:sz w:val="23"/>
          <w:lang w:eastAsia="zh-CN"/>
        </w:rPr>
        <w:t>user.jsp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。</w:t>
      </w:r>
    </w:p>
    <w:p w:rsidR="002D5273" w:rsidRPr="002D5273" w:rsidRDefault="002D5273" w:rsidP="002D5273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>最后一步是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创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建所有源和配置文件的内容并运行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应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用程序，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详细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如下所述。</w:t>
      </w:r>
    </w:p>
    <w:p w:rsidR="002D5273" w:rsidRPr="002D5273" w:rsidRDefault="002D5273" w:rsidP="002D5273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lastRenderedPageBreak/>
        <w:t>完整的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项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目文件目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  <w:lang w:eastAsia="zh-CN"/>
        </w:rPr>
        <w:t>录结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  <w:lang w:eastAsia="zh-CN"/>
        </w:rPr>
        <w:t>构如下所示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t xml:space="preserve"> -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  <w:br/>
      </w: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4267200" cy="3686175"/>
            <wp:effectExtent l="19050" t="0" r="0" b="0"/>
            <wp:docPr id="1" name="図 1" descr="http://www.yiibai.com/uploads/images/201701/2001/339150154_80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1/2001/339150154_8054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273" w:rsidRPr="002D5273" w:rsidRDefault="002D5273" w:rsidP="002D5273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D5273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UserController.java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package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com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yiibai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springmvc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HttpServletRequest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javax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http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HttpServletResponse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ModelAndView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import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org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springframework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web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servlet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mvc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multiaction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MultiActionController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class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UserController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extends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MultiActionController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2D5273">
        <w:rPr>
          <w:rFonts w:ascii="Consolas" w:eastAsia="ＭＳ ゴシック" w:hAnsi="Consolas" w:cs="Consolas"/>
          <w:color w:val="DD4A68"/>
          <w:kern w:val="0"/>
          <w:sz w:val="20"/>
        </w:rPr>
        <w:t>home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2D5273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"home"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"Home"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lastRenderedPageBreak/>
        <w:t xml:space="preserve">     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2D5273">
        <w:rPr>
          <w:rFonts w:ascii="Consolas" w:eastAsia="ＭＳ ゴシック" w:hAnsi="Consolas" w:cs="Consolas"/>
          <w:color w:val="DD4A68"/>
          <w:kern w:val="0"/>
          <w:sz w:val="20"/>
        </w:rPr>
        <w:t>add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2D5273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"user"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"Add"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public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 </w:t>
      </w:r>
      <w:r w:rsidRPr="002D5273">
        <w:rPr>
          <w:rFonts w:ascii="Consolas" w:eastAsia="ＭＳ ゴシック" w:hAnsi="Consolas" w:cs="Consolas"/>
          <w:color w:val="DD4A68"/>
          <w:kern w:val="0"/>
          <w:sz w:val="20"/>
        </w:rPr>
        <w:t>remove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>HttpServletRequest request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,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HttpServletResponse response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)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throws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Exception 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{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ModelAndView model </w:t>
      </w:r>
      <w:r w:rsidRPr="002D5273">
        <w:rPr>
          <w:rFonts w:ascii="Consolas" w:eastAsia="ＭＳ ゴシック" w:hAnsi="Consolas" w:cs="Consolas"/>
          <w:color w:val="A67F59"/>
          <w:kern w:val="0"/>
          <w:sz w:val="20"/>
        </w:rPr>
        <w:t>=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new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ModelAndView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"user"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model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.</w:t>
      </w:r>
      <w:r w:rsidRPr="002D5273">
        <w:rPr>
          <w:rFonts w:ascii="Consolas" w:eastAsia="ＭＳ ゴシック" w:hAnsi="Consolas" w:cs="Consolas"/>
          <w:color w:val="DD4A68"/>
          <w:kern w:val="0"/>
          <w:sz w:val="20"/>
        </w:rPr>
        <w:t>addObject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(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"message"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,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</w:t>
      </w:r>
      <w:r w:rsidRPr="002D5273">
        <w:rPr>
          <w:rFonts w:ascii="Consolas" w:eastAsia="ＭＳ ゴシック" w:hAnsi="Consolas" w:cs="Consolas"/>
          <w:color w:val="669900"/>
          <w:kern w:val="0"/>
          <w:sz w:val="20"/>
        </w:rPr>
        <w:t>"Remove"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);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   </w:t>
      </w:r>
      <w:r w:rsidRPr="002D5273">
        <w:rPr>
          <w:rFonts w:ascii="Consolas" w:eastAsia="ＭＳ ゴシック" w:hAnsi="Consolas" w:cs="Consolas"/>
          <w:color w:val="0077AA"/>
          <w:kern w:val="0"/>
          <w:sz w:val="20"/>
        </w:rPr>
        <w:t>return</w:t>
      </w: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model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;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000000"/>
          <w:kern w:val="0"/>
          <w:sz w:val="20"/>
        </w:rPr>
        <w:t xml:space="preserve">   </w:t>
      </w: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rFonts w:ascii="Consolas" w:eastAsia="ＭＳ ゴシック" w:hAnsi="Consolas" w:cs="Consolas"/>
          <w:color w:val="000000"/>
          <w:kern w:val="0"/>
          <w:sz w:val="20"/>
        </w:rPr>
      </w:pPr>
      <w:r w:rsidRPr="002D5273">
        <w:rPr>
          <w:rFonts w:ascii="Consolas" w:eastAsia="ＭＳ ゴシック" w:hAnsi="Consolas" w:cs="Consolas"/>
          <w:color w:val="999999"/>
          <w:kern w:val="0"/>
          <w:sz w:val="20"/>
        </w:rPr>
        <w:t>}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ＭＳ ゴシック" w:hAnsi="Consolas" w:cs="Consolas"/>
          <w:color w:val="000000"/>
          <w:kern w:val="0"/>
          <w:sz w:val="20"/>
          <w:szCs w:val="20"/>
        </w:rPr>
      </w:pPr>
      <w:r w:rsidRPr="002D5273">
        <w:rPr>
          <w:rFonts w:ascii="Consolas" w:eastAsia="ＭＳ ゴシック" w:hAnsi="Consolas" w:cs="Consolas"/>
          <w:color w:val="BBBBBB"/>
          <w:kern w:val="0"/>
          <w:sz w:val="16"/>
          <w:szCs w:val="16"/>
        </w:rPr>
        <w:t>Java</w:t>
      </w:r>
    </w:p>
    <w:p w:rsidR="002D5273" w:rsidRPr="002D5273" w:rsidRDefault="002D5273" w:rsidP="002D5273">
      <w:pPr>
        <w:widowControl/>
        <w:shd w:val="clear" w:color="auto" w:fill="FFFFFF"/>
        <w:spacing w:after="120"/>
        <w:jc w:val="left"/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 w:rsidRPr="002D5273">
        <w:rPr>
          <w:rFonts w:ascii="Helvetica" w:eastAsia="ＭＳ Ｐゴシック" w:hAnsi="Helvetica" w:cs="Helvetica"/>
          <w:b/>
          <w:bCs/>
          <w:color w:val="333344"/>
          <w:kern w:val="0"/>
          <w:sz w:val="23"/>
        </w:rPr>
        <w:t>MultiActionController-servlet.xml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</w:rPr>
        <w:t> 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>的代</w:t>
      </w:r>
      <w:r w:rsidRPr="002D5273">
        <w:rPr>
          <w:rFonts w:ascii="SimSun" w:eastAsia="SimSun" w:hAnsi="SimSun" w:cs="SimSun" w:hint="eastAsia"/>
          <w:color w:val="333344"/>
          <w:kern w:val="0"/>
          <w:sz w:val="23"/>
          <w:szCs w:val="23"/>
        </w:rPr>
        <w:t>码</w:t>
      </w:r>
      <w:r w:rsidRPr="002D5273">
        <w:rPr>
          <w:rFonts w:ascii="ＭＳ Ｐゴシック" w:eastAsia="ＭＳ Ｐゴシック" w:hAnsi="ＭＳ Ｐゴシック" w:cs="ＭＳ Ｐゴシック" w:hint="eastAsia"/>
          <w:color w:val="333344"/>
          <w:kern w:val="0"/>
          <w:sz w:val="23"/>
          <w:szCs w:val="23"/>
        </w:rPr>
        <w:t>如下所示</w:t>
      </w:r>
      <w:r w:rsidRPr="002D5273">
        <w:rPr>
          <w:rFonts w:ascii="Helvetica" w:eastAsia="ＭＳ Ｐゴシック" w:hAnsi="Helvetica" w:cs="Helvetica"/>
          <w:color w:val="333344"/>
          <w:kern w:val="0"/>
          <w:sz w:val="23"/>
          <w:szCs w:val="23"/>
        </w:rPr>
        <w:t xml:space="preserve"> -</w:t>
      </w: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0" w:author="Unknown"/>
          <w:rFonts w:ascii="Consolas" w:eastAsia="ＭＳ ゴシック" w:hAnsi="Consolas" w:cs="Consolas"/>
          <w:color w:val="990055"/>
          <w:kern w:val="0"/>
          <w:sz w:val="20"/>
        </w:rPr>
      </w:pPr>
      <w:ins w:id="1" w:author="Unknown"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beans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xmlns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>http://www.springframework.org/schema/beans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" w:author="Unknown"/>
          <w:rFonts w:ascii="Consolas" w:eastAsia="ＭＳ ゴシック" w:hAnsi="Consolas" w:cs="Consolas"/>
          <w:color w:val="990055"/>
          <w:kern w:val="0"/>
          <w:sz w:val="20"/>
        </w:rPr>
      </w:pPr>
      <w:ins w:id="3" w:author="Unknown"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 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xmlns:context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>http://www.springframework.org/schema/context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" w:author="Unknown"/>
          <w:rFonts w:ascii="Consolas" w:eastAsia="ＭＳ ゴシック" w:hAnsi="Consolas" w:cs="Consolas"/>
          <w:color w:val="990055"/>
          <w:kern w:val="0"/>
          <w:sz w:val="20"/>
        </w:rPr>
      </w:pPr>
      <w:ins w:id="5" w:author="Unknown"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 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xmlns:xsi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>http://www.w3.org/2001/XMLSchema-instance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" w:author="Unknown"/>
          <w:rFonts w:ascii="Consolas" w:eastAsia="ＭＳ ゴシック" w:hAnsi="Consolas" w:cs="Consolas"/>
          <w:color w:val="0077AA"/>
          <w:kern w:val="0"/>
          <w:sz w:val="20"/>
        </w:rPr>
      </w:pPr>
      <w:ins w:id="7" w:author="Unknown"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 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xsi:schemaLocation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" w:author="Unknown"/>
          <w:rFonts w:ascii="Consolas" w:eastAsia="ＭＳ ゴシック" w:hAnsi="Consolas" w:cs="Consolas"/>
          <w:color w:val="0077AA"/>
          <w:kern w:val="0"/>
          <w:sz w:val="20"/>
        </w:rPr>
      </w:pPr>
      <w:ins w:id="9" w:author="Unknown"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 xml:space="preserve">   http://www.springframework.org/schema/beans     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0" w:author="Unknown"/>
          <w:rFonts w:ascii="Consolas" w:eastAsia="ＭＳ ゴシック" w:hAnsi="Consolas" w:cs="Consolas"/>
          <w:color w:val="0077AA"/>
          <w:kern w:val="0"/>
          <w:sz w:val="20"/>
        </w:rPr>
      </w:pPr>
      <w:ins w:id="11" w:author="Unknown"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 xml:space="preserve">   http://www.springframework.org/schema/beans/spring-beans-3.0.xsd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2" w:author="Unknown"/>
          <w:rFonts w:ascii="Consolas" w:eastAsia="ＭＳ ゴシック" w:hAnsi="Consolas" w:cs="Consolas"/>
          <w:color w:val="0077AA"/>
          <w:kern w:val="0"/>
          <w:sz w:val="20"/>
        </w:rPr>
      </w:pPr>
      <w:ins w:id="13" w:author="Unknown"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 xml:space="preserve">   http://www.springframework.org/schema/context 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4" w:author="Unknown"/>
          <w:rFonts w:ascii="Consolas" w:eastAsia="ＭＳ ゴシック" w:hAnsi="Consolas" w:cs="Consolas"/>
          <w:color w:val="000000"/>
          <w:kern w:val="0"/>
          <w:sz w:val="20"/>
        </w:rPr>
      </w:pPr>
      <w:ins w:id="15" w:author="Unknown"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 xml:space="preserve">   http://www.springframework.org/schema/context/spring-context-3.0.xsd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6" w:author="Unknown"/>
          <w:rFonts w:ascii="Consolas" w:eastAsia="ＭＳ ゴシック" w:hAnsi="Consolas" w:cs="Consolas"/>
          <w:color w:val="000000"/>
          <w:kern w:val="0"/>
          <w:sz w:val="20"/>
        </w:rPr>
      </w:pP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7" w:author="Unknown"/>
          <w:rFonts w:ascii="Consolas" w:eastAsia="ＭＳ ゴシック" w:hAnsi="Consolas" w:cs="Consolas"/>
          <w:color w:val="000000"/>
          <w:kern w:val="0"/>
          <w:sz w:val="20"/>
        </w:rPr>
      </w:pPr>
      <w:ins w:id="18" w:author="Unknown">
        <w:r w:rsidRPr="002D5273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bean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class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>org.springframework.web.servlet.view.InternalResourceViewResolver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19" w:author="Unknown"/>
          <w:rFonts w:ascii="Consolas" w:eastAsia="ＭＳ ゴシック" w:hAnsi="Consolas" w:cs="Consolas"/>
          <w:color w:val="000000"/>
          <w:kern w:val="0"/>
          <w:sz w:val="20"/>
        </w:rPr>
      </w:pPr>
      <w:ins w:id="20" w:author="Unknown">
        <w:r w:rsidRPr="002D5273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property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name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>prefix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value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>/WEB-INF/jsp/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"/&gt;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1" w:author="Unknown"/>
          <w:rFonts w:ascii="Consolas" w:eastAsia="ＭＳ ゴシック" w:hAnsi="Consolas" w:cs="Consolas"/>
          <w:color w:val="000000"/>
          <w:kern w:val="0"/>
          <w:sz w:val="20"/>
        </w:rPr>
      </w:pPr>
      <w:ins w:id="22" w:author="Unknown">
        <w:r w:rsidRPr="002D5273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  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property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name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>suffix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value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>.jsp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"/&gt;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3" w:author="Unknown"/>
          <w:rFonts w:ascii="Consolas" w:eastAsia="ＭＳ ゴシック" w:hAnsi="Consolas" w:cs="Consolas"/>
          <w:color w:val="000000"/>
          <w:kern w:val="0"/>
          <w:sz w:val="20"/>
        </w:rPr>
      </w:pPr>
      <w:ins w:id="24" w:author="Unknown">
        <w:r w:rsidRPr="002D5273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bean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5" w:author="Unknown"/>
          <w:rFonts w:ascii="Consolas" w:eastAsia="ＭＳ ゴシック" w:hAnsi="Consolas" w:cs="Consolas"/>
          <w:color w:val="000000"/>
          <w:kern w:val="0"/>
          <w:sz w:val="20"/>
        </w:rPr>
      </w:pPr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6" w:author="Unknown"/>
          <w:rFonts w:ascii="Consolas" w:eastAsia="ＭＳ ゴシック" w:hAnsi="Consolas" w:cs="Consolas"/>
          <w:color w:val="000000"/>
          <w:kern w:val="0"/>
          <w:sz w:val="20"/>
        </w:rPr>
      </w:pPr>
      <w:ins w:id="27" w:author="Unknown">
        <w:r w:rsidRPr="002D5273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bean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class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>org.springframework.web.servlet.handler.BeanNameUrlHandlerMapping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"/&gt;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28" w:author="Unknown"/>
          <w:rFonts w:ascii="Consolas" w:eastAsia="ＭＳ ゴシック" w:hAnsi="Consolas" w:cs="Consolas"/>
          <w:color w:val="990055"/>
          <w:kern w:val="0"/>
          <w:sz w:val="20"/>
        </w:rPr>
      </w:pPr>
      <w:ins w:id="29" w:author="Unknown">
        <w:r w:rsidRPr="002D5273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bean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name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>/home.html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0" w:author="Unknown"/>
          <w:rFonts w:ascii="Consolas" w:eastAsia="ＭＳ ゴシック" w:hAnsi="Consolas" w:cs="Consolas"/>
          <w:color w:val="000000"/>
          <w:kern w:val="0"/>
          <w:sz w:val="20"/>
        </w:rPr>
      </w:pPr>
      <w:ins w:id="31" w:author="Unknown"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    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class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>com.yiibai.springmvc.UserController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/&gt;</w:t>
        </w:r>
        <w:r w:rsidRPr="002D5273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2" w:author="Unknown"/>
          <w:rFonts w:ascii="Consolas" w:eastAsia="ＭＳ ゴシック" w:hAnsi="Consolas" w:cs="Consolas"/>
          <w:color w:val="990055"/>
          <w:kern w:val="0"/>
          <w:sz w:val="20"/>
        </w:rPr>
      </w:pPr>
      <w:ins w:id="33" w:author="Unknown">
        <w:r w:rsidRPr="002D5273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bean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name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>/user/*.html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4" w:author="Unknown"/>
          <w:rFonts w:ascii="Consolas" w:eastAsia="ＭＳ ゴシック" w:hAnsi="Consolas" w:cs="Consolas"/>
          <w:color w:val="000000"/>
          <w:kern w:val="0"/>
          <w:sz w:val="20"/>
        </w:rPr>
      </w:pPr>
      <w:ins w:id="35" w:author="Unknown"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    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class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>com.yiibai.springmvc.UserController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/&gt;</w:t>
        </w:r>
        <w:r w:rsidRPr="002D5273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 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36" w:author="Unknown"/>
          <w:rFonts w:ascii="Consolas" w:eastAsia="ＭＳ ゴシック" w:hAnsi="Consolas" w:cs="Consolas"/>
          <w:color w:val="000000"/>
          <w:kern w:val="0"/>
          <w:sz w:val="20"/>
        </w:rPr>
      </w:pPr>
      <w:ins w:id="37" w:author="Unknown"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beans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38" w:author="Unknown"/>
          <w:rFonts w:ascii="Consolas" w:eastAsia="ＭＳ ゴシック" w:hAnsi="Consolas" w:cs="Consolas"/>
          <w:color w:val="000000"/>
          <w:kern w:val="0"/>
          <w:sz w:val="20"/>
          <w:szCs w:val="20"/>
        </w:rPr>
      </w:pPr>
      <w:ins w:id="39" w:author="Unknown">
        <w:r w:rsidRPr="002D5273">
          <w:rPr>
            <w:rFonts w:ascii="Consolas" w:eastAsia="ＭＳ ゴシック" w:hAnsi="Consolas" w:cs="Consolas"/>
            <w:color w:val="BBBBBB"/>
            <w:kern w:val="0"/>
            <w:sz w:val="16"/>
            <w:szCs w:val="16"/>
          </w:rPr>
          <w:t>XML</w:t>
        </w:r>
      </w:ins>
    </w:p>
    <w:p w:rsidR="002D5273" w:rsidRPr="002D5273" w:rsidRDefault="002D5273" w:rsidP="002D5273">
      <w:pPr>
        <w:widowControl/>
        <w:shd w:val="clear" w:color="auto" w:fill="FFFFFF"/>
        <w:spacing w:after="120"/>
        <w:jc w:val="left"/>
        <w:rPr>
          <w:ins w:id="40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41" w:author="Unknown">
        <w:r w:rsidRPr="002D5273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home.jsp</w: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</w:rPr>
          <w:t> </w: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的代</w:t>
        </w:r>
        <w:r w:rsidRPr="002D5273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码</w:t>
        </w:r>
        <w:r w:rsidRPr="002D5273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如下所示</w: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-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2" w:author="Unknown"/>
          <w:rFonts w:ascii="Consolas" w:eastAsia="ＭＳ ゴシック" w:hAnsi="Consolas" w:cs="Consolas"/>
          <w:color w:val="000000"/>
          <w:kern w:val="0"/>
          <w:sz w:val="20"/>
        </w:rPr>
      </w:pPr>
      <w:ins w:id="43" w:author="Unknown"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%@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page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contentType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>text/html; charset=UTF-8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%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4" w:author="Unknown"/>
          <w:rFonts w:ascii="Consolas" w:eastAsia="ＭＳ ゴシック" w:hAnsi="Consolas" w:cs="Consolas"/>
          <w:color w:val="000000"/>
          <w:kern w:val="0"/>
          <w:sz w:val="20"/>
        </w:rPr>
      </w:pPr>
      <w:ins w:id="45" w:author="Unknown"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6" w:author="Unknown"/>
          <w:rFonts w:ascii="Consolas" w:eastAsia="ＭＳ ゴシック" w:hAnsi="Consolas" w:cs="Consolas"/>
          <w:color w:val="000000"/>
          <w:kern w:val="0"/>
          <w:sz w:val="20"/>
        </w:rPr>
      </w:pPr>
      <w:ins w:id="47" w:author="Unknown"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48" w:author="Unknown"/>
          <w:rFonts w:ascii="Consolas" w:eastAsia="ＭＳ ゴシック" w:hAnsi="Consolas" w:cs="Consolas"/>
          <w:color w:val="000000"/>
          <w:kern w:val="0"/>
          <w:sz w:val="20"/>
        </w:rPr>
      </w:pPr>
      <w:ins w:id="49" w:author="Unknown"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meta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http-equiv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>Content-Type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content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>text/html; charset=UTF-8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"&gt;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0" w:author="Unknown"/>
          <w:rFonts w:ascii="Consolas" w:eastAsia="ＭＳ ゴシック" w:hAnsi="Consolas" w:cs="Consolas"/>
          <w:color w:val="000000"/>
          <w:kern w:val="0"/>
          <w:sz w:val="20"/>
        </w:rPr>
      </w:pPr>
      <w:ins w:id="51" w:author="Unknown"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2D5273">
          <w:rPr>
            <w:rFonts w:ascii="Consolas" w:eastAsia="ＭＳ ゴシック" w:hAnsi="Consolas" w:cs="Consolas"/>
            <w:color w:val="000000"/>
            <w:kern w:val="0"/>
            <w:sz w:val="20"/>
          </w:rPr>
          <w:t>Home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2" w:author="Unknown"/>
          <w:rFonts w:ascii="Consolas" w:eastAsia="ＭＳ ゴシック" w:hAnsi="Consolas" w:cs="Consolas"/>
          <w:color w:val="000000"/>
          <w:kern w:val="0"/>
          <w:sz w:val="20"/>
        </w:rPr>
      </w:pPr>
      <w:ins w:id="53" w:author="Unknown"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4" w:author="Unknown"/>
          <w:rFonts w:ascii="Consolas" w:eastAsia="ＭＳ ゴシック" w:hAnsi="Consolas" w:cs="Consolas"/>
          <w:color w:val="000000"/>
          <w:kern w:val="0"/>
          <w:sz w:val="20"/>
        </w:rPr>
      </w:pPr>
      <w:ins w:id="55" w:author="Unknown"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6" w:author="Unknown"/>
          <w:rFonts w:ascii="Consolas" w:eastAsia="ＭＳ ゴシック" w:hAnsi="Consolas" w:cs="Consolas"/>
          <w:color w:val="000000"/>
          <w:kern w:val="0"/>
          <w:sz w:val="20"/>
        </w:rPr>
      </w:pPr>
      <w:ins w:id="57" w:author="Unknown"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58" w:author="Unknown"/>
          <w:rFonts w:ascii="Consolas" w:eastAsia="ＭＳ ゴシック" w:hAnsi="Consolas" w:cs="Consolas"/>
          <w:color w:val="000000"/>
          <w:kern w:val="0"/>
          <w:sz w:val="20"/>
        </w:rPr>
      </w:pPr>
      <w:ins w:id="59" w:author="Unknown"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a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href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>user/add.html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2D5273">
          <w:rPr>
            <w:rFonts w:ascii="Consolas" w:eastAsia="ＭＳ ゴシック" w:hAnsi="Consolas" w:cs="Consolas"/>
            <w:color w:val="000000"/>
            <w:kern w:val="0"/>
            <w:sz w:val="20"/>
          </w:rPr>
          <w:t>add()</w:t>
        </w:r>
        <w:r w:rsidRPr="002D5273">
          <w:rPr>
            <w:rFonts w:ascii="Consolas" w:eastAsia="ＭＳ ゴシック" w:hAnsi="Consolas" w:cs="Consolas"/>
            <w:color w:val="000000"/>
            <w:kern w:val="0"/>
            <w:sz w:val="20"/>
          </w:rPr>
          <w:t>方法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a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2D5273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br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0" w:author="Unknown"/>
          <w:rFonts w:ascii="Consolas" w:eastAsia="ＭＳ ゴシック" w:hAnsi="Consolas" w:cs="Consolas"/>
          <w:color w:val="000000"/>
          <w:kern w:val="0"/>
          <w:sz w:val="20"/>
        </w:rPr>
      </w:pPr>
      <w:ins w:id="61" w:author="Unknown"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a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href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>user/remove.html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2D5273">
          <w:rPr>
            <w:rFonts w:ascii="Consolas" w:eastAsia="ＭＳ ゴシック" w:hAnsi="Consolas" w:cs="Consolas"/>
            <w:color w:val="000000"/>
            <w:kern w:val="0"/>
            <w:sz w:val="20"/>
          </w:rPr>
          <w:t>remove()</w:t>
        </w:r>
        <w:r w:rsidRPr="002D5273">
          <w:rPr>
            <w:rFonts w:ascii="Consolas" w:eastAsia="ＭＳ ゴシック" w:hAnsi="Consolas" w:cs="Consolas"/>
            <w:color w:val="000000"/>
            <w:kern w:val="0"/>
            <w:sz w:val="20"/>
          </w:rPr>
          <w:t>方法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a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2" w:author="Unknown"/>
          <w:rFonts w:ascii="Consolas" w:eastAsia="ＭＳ ゴシック" w:hAnsi="Consolas" w:cs="Consolas"/>
          <w:color w:val="000000"/>
          <w:kern w:val="0"/>
          <w:sz w:val="20"/>
        </w:rPr>
      </w:pPr>
      <w:ins w:id="63" w:author="Unknown"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64" w:author="Unknown"/>
          <w:rFonts w:ascii="Consolas" w:eastAsia="ＭＳ ゴシック" w:hAnsi="Consolas" w:cs="Consolas"/>
          <w:color w:val="000000"/>
          <w:kern w:val="0"/>
          <w:sz w:val="20"/>
        </w:rPr>
      </w:pPr>
      <w:ins w:id="65" w:author="Unknown"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66" w:author="Unknown"/>
          <w:rFonts w:ascii="Consolas" w:eastAsia="ＭＳ ゴシック" w:hAnsi="Consolas" w:cs="Consolas"/>
          <w:color w:val="000000"/>
          <w:kern w:val="0"/>
          <w:sz w:val="20"/>
          <w:szCs w:val="20"/>
        </w:rPr>
      </w:pPr>
      <w:ins w:id="67" w:author="Unknown">
        <w:r w:rsidRPr="002D5273">
          <w:rPr>
            <w:rFonts w:ascii="Consolas" w:eastAsia="ＭＳ ゴシック" w:hAnsi="Consolas" w:cs="Consolas"/>
            <w:color w:val="BBBBBB"/>
            <w:kern w:val="0"/>
            <w:sz w:val="16"/>
            <w:szCs w:val="16"/>
          </w:rPr>
          <w:lastRenderedPageBreak/>
          <w:t>HTML</w:t>
        </w:r>
      </w:ins>
    </w:p>
    <w:p w:rsidR="002D5273" w:rsidRPr="002D5273" w:rsidRDefault="002D5273" w:rsidP="002D5273">
      <w:pPr>
        <w:widowControl/>
        <w:shd w:val="clear" w:color="auto" w:fill="FFFFFF"/>
        <w:spacing w:after="120"/>
        <w:jc w:val="left"/>
        <w:rPr>
          <w:ins w:id="68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ins w:id="69" w:author="Unknown">
        <w:r w:rsidRPr="002D5273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</w:rPr>
          <w:t>user.jsp</w: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</w:rPr>
          <w:t> </w: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>的代</w:t>
        </w:r>
        <w:r w:rsidRPr="002D5273">
          <w:rPr>
            <w:rFonts w:ascii="SimSun" w:eastAsia="SimSun" w:hAnsi="SimSun" w:cs="SimSun" w:hint="eastAsia"/>
            <w:color w:val="333344"/>
            <w:kern w:val="0"/>
            <w:sz w:val="23"/>
            <w:szCs w:val="23"/>
          </w:rPr>
          <w:t>码</w:t>
        </w:r>
        <w:r w:rsidRPr="002D5273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</w:rPr>
          <w:t>如下所示</w: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t xml:space="preserve"> -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70" w:author="Unknown"/>
          <w:rFonts w:ascii="Consolas" w:eastAsia="ＭＳ ゴシック" w:hAnsi="Consolas" w:cs="Consolas"/>
          <w:color w:val="000000"/>
          <w:kern w:val="0"/>
          <w:sz w:val="20"/>
        </w:rPr>
      </w:pPr>
      <w:ins w:id="71" w:author="Unknown"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%@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page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contentType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="</w:t>
        </w:r>
        <w:r w:rsidRPr="002D5273">
          <w:rPr>
            <w:rFonts w:ascii="Consolas" w:eastAsia="ＭＳ ゴシック" w:hAnsi="Consolas" w:cs="Consolas"/>
            <w:color w:val="0077AA"/>
            <w:kern w:val="0"/>
            <w:sz w:val="20"/>
          </w:rPr>
          <w:t>text/html; charset=UTF-8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"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 xml:space="preserve"> </w:t>
        </w:r>
        <w:r w:rsidRPr="002D5273">
          <w:rPr>
            <w:rFonts w:ascii="Consolas" w:eastAsia="ＭＳ ゴシック" w:hAnsi="Consolas" w:cs="Consolas"/>
            <w:color w:val="669900"/>
            <w:kern w:val="0"/>
            <w:sz w:val="20"/>
          </w:rPr>
          <w:t>%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72" w:author="Unknown"/>
          <w:rFonts w:ascii="Consolas" w:eastAsia="ＭＳ ゴシック" w:hAnsi="Consolas" w:cs="Consolas"/>
          <w:color w:val="000000"/>
          <w:kern w:val="0"/>
          <w:sz w:val="20"/>
        </w:rPr>
      </w:pPr>
      <w:ins w:id="73" w:author="Unknown"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html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74" w:author="Unknown"/>
          <w:rFonts w:ascii="Consolas" w:eastAsia="ＭＳ ゴシック" w:hAnsi="Consolas" w:cs="Consolas"/>
          <w:color w:val="000000"/>
          <w:kern w:val="0"/>
          <w:sz w:val="20"/>
        </w:rPr>
      </w:pPr>
      <w:ins w:id="75" w:author="Unknown"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76" w:author="Unknown"/>
          <w:rFonts w:ascii="Consolas" w:eastAsia="ＭＳ ゴシック" w:hAnsi="Consolas" w:cs="Consolas"/>
          <w:color w:val="000000"/>
          <w:kern w:val="0"/>
          <w:sz w:val="20"/>
        </w:rPr>
      </w:pPr>
      <w:ins w:id="77" w:author="Unknown"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2D5273">
          <w:rPr>
            <w:rFonts w:ascii="Consolas" w:eastAsia="ＭＳ ゴシック" w:hAnsi="Consolas" w:cs="Consolas"/>
            <w:color w:val="000000"/>
            <w:kern w:val="0"/>
            <w:sz w:val="20"/>
          </w:rPr>
          <w:t>User.jsp Page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title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78" w:author="Unknown"/>
          <w:rFonts w:ascii="Consolas" w:eastAsia="ＭＳ ゴシック" w:hAnsi="Consolas" w:cs="Consolas"/>
          <w:color w:val="000000"/>
          <w:kern w:val="0"/>
          <w:sz w:val="20"/>
        </w:rPr>
      </w:pPr>
      <w:ins w:id="79" w:author="Unknown"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head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0" w:author="Unknown"/>
          <w:rFonts w:ascii="Consolas" w:eastAsia="ＭＳ ゴシック" w:hAnsi="Consolas" w:cs="Consolas"/>
          <w:color w:val="000000"/>
          <w:kern w:val="0"/>
          <w:sz w:val="20"/>
        </w:rPr>
      </w:pPr>
      <w:ins w:id="81" w:author="Unknown"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2" w:author="Unknown"/>
          <w:rFonts w:ascii="Consolas" w:eastAsia="ＭＳ ゴシック" w:hAnsi="Consolas" w:cs="Consolas"/>
          <w:color w:val="000000"/>
          <w:kern w:val="0"/>
          <w:sz w:val="20"/>
        </w:rPr>
      </w:pPr>
      <w:ins w:id="83" w:author="Unknown">
        <w:r w:rsidRPr="002D5273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 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2D5273">
          <w:rPr>
            <w:rFonts w:ascii="Consolas" w:eastAsia="ＭＳ ゴシック" w:hAnsi="Consolas" w:cs="Consolas"/>
            <w:color w:val="000000"/>
            <w:kern w:val="0"/>
            <w:sz w:val="20"/>
          </w:rPr>
          <w:t>${message}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h2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  <w:r w:rsidRPr="002D5273">
          <w:rPr>
            <w:rFonts w:ascii="Consolas" w:eastAsia="ＭＳ ゴシック" w:hAnsi="Consolas" w:cs="Consolas"/>
            <w:color w:val="000000"/>
            <w:kern w:val="0"/>
            <w:sz w:val="20"/>
          </w:rPr>
          <w:t xml:space="preserve">  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4" w:author="Unknown"/>
          <w:rFonts w:ascii="Consolas" w:eastAsia="ＭＳ ゴシック" w:hAnsi="Consolas" w:cs="Consolas"/>
          <w:color w:val="000000"/>
          <w:kern w:val="0"/>
          <w:sz w:val="20"/>
        </w:rPr>
      </w:pPr>
      <w:ins w:id="85" w:author="Unknown"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&lt;/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</w:rPr>
          <w:t>body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</w:rPr>
          <w:t>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right="60"/>
        <w:jc w:val="left"/>
        <w:rPr>
          <w:ins w:id="86" w:author="Unknown"/>
          <w:rFonts w:ascii="Consolas" w:eastAsia="ＭＳ ゴシック" w:hAnsi="Consolas" w:cs="Consolas"/>
          <w:color w:val="000000"/>
          <w:kern w:val="0"/>
          <w:sz w:val="20"/>
          <w:lang w:eastAsia="zh-CN"/>
        </w:rPr>
      </w:pPr>
      <w:ins w:id="87" w:author="Unknown">
        <w:r w:rsidRPr="002D5273">
          <w:rPr>
            <w:rFonts w:ascii="Consolas" w:eastAsia="ＭＳ ゴシック" w:hAnsi="Consolas" w:cs="Consolas"/>
            <w:color w:val="999999"/>
            <w:kern w:val="0"/>
            <w:sz w:val="20"/>
            <w:lang w:eastAsia="zh-CN"/>
          </w:rPr>
          <w:t>&lt;/</w:t>
        </w:r>
        <w:r w:rsidRPr="002D5273">
          <w:rPr>
            <w:rFonts w:ascii="Consolas" w:eastAsia="ＭＳ ゴシック" w:hAnsi="Consolas" w:cs="Consolas"/>
            <w:color w:val="990055"/>
            <w:kern w:val="0"/>
            <w:sz w:val="20"/>
            <w:lang w:eastAsia="zh-CN"/>
          </w:rPr>
          <w:t>html</w:t>
        </w:r>
        <w:r w:rsidRPr="002D5273">
          <w:rPr>
            <w:rFonts w:ascii="Consolas" w:eastAsia="ＭＳ ゴシック" w:hAnsi="Consolas" w:cs="Consolas"/>
            <w:color w:val="999999"/>
            <w:kern w:val="0"/>
            <w:sz w:val="20"/>
            <w:lang w:eastAsia="zh-CN"/>
          </w:rPr>
          <w:t>&gt;</w:t>
        </w:r>
      </w:ins>
    </w:p>
    <w:p w:rsidR="002D5273" w:rsidRPr="002D5273" w:rsidRDefault="002D5273" w:rsidP="002D5273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ins w:id="88" w:author="Unknown"/>
          <w:rFonts w:ascii="Consolas" w:eastAsia="ＭＳ ゴシック" w:hAnsi="Consolas" w:cs="Consolas"/>
          <w:color w:val="000000"/>
          <w:kern w:val="0"/>
          <w:sz w:val="20"/>
          <w:szCs w:val="20"/>
          <w:lang w:eastAsia="zh-CN"/>
        </w:rPr>
      </w:pPr>
      <w:ins w:id="89" w:author="Unknown">
        <w:r w:rsidRPr="002D5273">
          <w:rPr>
            <w:rFonts w:ascii="Consolas" w:eastAsia="ＭＳ ゴシック" w:hAnsi="Consolas" w:cs="Consolas"/>
            <w:color w:val="BBBBBB"/>
            <w:kern w:val="0"/>
            <w:sz w:val="16"/>
            <w:szCs w:val="16"/>
            <w:lang w:eastAsia="zh-CN"/>
          </w:rPr>
          <w:t>HTML</w:t>
        </w:r>
      </w:ins>
    </w:p>
    <w:p w:rsidR="002D5273" w:rsidRPr="002D5273" w:rsidRDefault="002D5273" w:rsidP="002D5273">
      <w:pPr>
        <w:widowControl/>
        <w:shd w:val="clear" w:color="auto" w:fill="FFFFFF"/>
        <w:spacing w:after="120"/>
        <w:jc w:val="left"/>
        <w:rPr>
          <w:ins w:id="90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91" w:author="Unknown"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完成</w:t>
        </w:r>
        <w:r w:rsidRPr="002D5273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创</w:t>
        </w:r>
        <w:r w:rsidRPr="002D5273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建源和配置文件后，</w:t>
        </w:r>
        <w:r w:rsidRPr="002D5273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发</w:t>
        </w:r>
        <w:r w:rsidRPr="002D5273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布</w:t>
        </w:r>
        <w:r w:rsidRPr="002D5273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2D5273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用程序到</w: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Tomcat</w: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服</w:t>
        </w:r>
        <w:r w:rsidRPr="002D5273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务</w:t>
        </w:r>
        <w:r w:rsidRPr="002D5273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器。</w:t>
        </w:r>
      </w:ins>
    </w:p>
    <w:p w:rsidR="002D5273" w:rsidRPr="002D5273" w:rsidRDefault="002D5273" w:rsidP="002D5273">
      <w:pPr>
        <w:widowControl/>
        <w:shd w:val="clear" w:color="auto" w:fill="FFFFFF"/>
        <w:spacing w:after="120"/>
        <w:jc w:val="left"/>
        <w:rPr>
          <w:ins w:id="92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93" w:author="Unknown">
        <w:r w:rsidRPr="002D5273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2D5273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在启</w:t>
        </w:r>
        <w:r w:rsidRPr="002D5273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动</w: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Tomcat</w: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服</w:t>
        </w:r>
        <w:r w:rsidRPr="002D5273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务</w:t>
        </w:r>
        <w:r w:rsidRPr="002D5273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器，</w:t>
        </w:r>
        <w:r w:rsidRPr="002D5273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现</w:t>
        </w:r>
        <w:r w:rsidRPr="002D5273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在</w:t>
        </w:r>
        <w:r w:rsidRPr="002D5273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尝试访问</w: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URL =&gt;</w: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instrText xml:space="preserve"> HYPERLINK "http://localhost:8080/MultiActionController/home.html" \t "_blank" </w:instrTex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2D5273">
          <w:rPr>
            <w:rFonts w:ascii="Helvetica" w:eastAsia="ＭＳ Ｐゴシック" w:hAnsi="Helvetica" w:cs="Helvetica"/>
            <w:color w:val="3298D6"/>
            <w:kern w:val="0"/>
            <w:sz w:val="23"/>
            <w:lang w:eastAsia="zh-CN"/>
          </w:rPr>
          <w:t>http://localhost:8080/MultiActionController/home.html</w: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，如果</w:t>
        </w:r>
        <w:r w:rsidRPr="002D5273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Spring Web</w:t>
        </w:r>
        <w:r w:rsidRPr="002D5273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2D5273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用程序没有</w:t>
        </w:r>
        <w:r w:rsidRPr="002D5273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问题</w:t>
        </w:r>
        <w:r w:rsidRPr="002D5273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，</w:t>
        </w:r>
        <w:r w:rsidRPr="002D5273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应该</w:t>
        </w:r>
        <w:r w:rsidRPr="002D5273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看到以下</w:t>
        </w:r>
        <w:r w:rsidRPr="002D5273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结</w:t>
        </w:r>
        <w:r w:rsidRPr="002D5273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果：</w:t>
        </w:r>
      </w:ins>
    </w:p>
    <w:p w:rsidR="002D5273" w:rsidRPr="002D5273" w:rsidRDefault="002D5273" w:rsidP="002D5273">
      <w:pPr>
        <w:widowControl/>
        <w:shd w:val="clear" w:color="auto" w:fill="FFFFFF"/>
        <w:spacing w:after="120"/>
        <w:jc w:val="left"/>
        <w:rPr>
          <w:ins w:id="94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5491741" cy="2329598"/>
            <wp:effectExtent l="19050" t="0" r="0" b="0"/>
            <wp:docPr id="2" name="図 2" descr="http://www.yiibai.com/uploads/images/201701/2001/985150151_12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yiibai.com/uploads/images/201701/2001/985150151_1275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741" cy="2329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273" w:rsidRPr="002D5273" w:rsidRDefault="002D5273" w:rsidP="002D5273">
      <w:pPr>
        <w:widowControl/>
        <w:shd w:val="clear" w:color="auto" w:fill="FFFFFF"/>
        <w:spacing w:after="120"/>
        <w:jc w:val="left"/>
        <w:rPr>
          <w:ins w:id="95" w:author="Unknown"/>
          <w:rFonts w:ascii="Helvetica" w:eastAsia="ＭＳ Ｐゴシック" w:hAnsi="Helvetica" w:cs="Helvetica"/>
          <w:color w:val="333344"/>
          <w:kern w:val="0"/>
          <w:sz w:val="23"/>
          <w:szCs w:val="23"/>
          <w:lang w:eastAsia="zh-CN"/>
        </w:rPr>
      </w:pPr>
      <w:ins w:id="96" w:author="Unknown"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当</w:t>
        </w:r>
        <w:r w:rsidRPr="002D5273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访问</w: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URL =&gt;</w: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begin"/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instrText xml:space="preserve"> HYPERLINK "http://localhost:8080/MultiActionController/add.html" \t "_blank" </w:instrTex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separate"/>
        </w:r>
        <w:r w:rsidRPr="002D5273">
          <w:rPr>
            <w:rFonts w:ascii="Helvetica" w:eastAsia="ＭＳ Ｐゴシック" w:hAnsi="Helvetica" w:cs="Helvetica"/>
            <w:color w:val="3298D6"/>
            <w:kern w:val="0"/>
            <w:sz w:val="23"/>
            <w:lang w:eastAsia="zh-CN"/>
          </w:rPr>
          <w:t>http://localhost:8080/MultiActionController/add.html</w: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</w:rPr>
          <w:fldChar w:fldCharType="end"/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lang w:eastAsia="zh-CN"/>
          </w:rPr>
          <w:t> </w: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，</w: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 xml:space="preserve"> </w:t>
        </w:r>
        <w:r w:rsidRPr="002D5273">
          <w:rPr>
            <w:rFonts w:ascii="Helvetica" w:eastAsia="ＭＳ Ｐゴシック" w:hAnsi="Helvetica" w:cs="Helvetica"/>
            <w:color w:val="333344"/>
            <w:kern w:val="0"/>
            <w:sz w:val="23"/>
            <w:szCs w:val="23"/>
            <w:lang w:eastAsia="zh-CN"/>
          </w:rPr>
          <w:t>如果</w:t>
        </w:r>
        <w:r w:rsidRPr="002D5273">
          <w:rPr>
            <w:rFonts w:ascii="Helvetica" w:eastAsia="ＭＳ Ｐゴシック" w:hAnsi="Helvetica" w:cs="Helvetica"/>
            <w:b/>
            <w:bCs/>
            <w:color w:val="333344"/>
            <w:kern w:val="0"/>
            <w:sz w:val="23"/>
            <w:lang w:eastAsia="zh-CN"/>
          </w:rPr>
          <w:t>Spring Web</w:t>
        </w:r>
        <w:r w:rsidRPr="002D5273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</w:t>
        </w:r>
        <w:r w:rsidRPr="002D5273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用程序没有</w:t>
        </w:r>
        <w:r w:rsidRPr="002D5273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问题</w:t>
        </w:r>
        <w:r w:rsidRPr="002D5273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，</w:t>
        </w:r>
        <w:r w:rsidRPr="002D5273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应该</w:t>
        </w:r>
        <w:r w:rsidRPr="002D5273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看到以下</w:t>
        </w:r>
        <w:r w:rsidRPr="002D5273">
          <w:rPr>
            <w:rFonts w:ascii="SimSun" w:eastAsia="SimSun" w:hAnsi="SimSun" w:cs="SimSun" w:hint="eastAsia"/>
            <w:color w:val="333344"/>
            <w:kern w:val="0"/>
            <w:sz w:val="23"/>
            <w:szCs w:val="23"/>
            <w:lang w:eastAsia="zh-CN"/>
          </w:rPr>
          <w:t>结</w:t>
        </w:r>
        <w:r w:rsidRPr="002D5273">
          <w:rPr>
            <w:rFonts w:ascii="ＭＳ Ｐゴシック" w:eastAsia="ＭＳ Ｐゴシック" w:hAnsi="ＭＳ Ｐゴシック" w:cs="ＭＳ Ｐゴシック" w:hint="eastAsia"/>
            <w:color w:val="333344"/>
            <w:kern w:val="0"/>
            <w:sz w:val="23"/>
            <w:szCs w:val="23"/>
            <w:lang w:eastAsia="zh-CN"/>
          </w:rPr>
          <w:t>果：</w:t>
        </w:r>
      </w:ins>
    </w:p>
    <w:p w:rsidR="002D5273" w:rsidRPr="002D5273" w:rsidRDefault="002D5273" w:rsidP="002D5273">
      <w:pPr>
        <w:widowControl/>
        <w:shd w:val="clear" w:color="auto" w:fill="FFFFFF"/>
        <w:spacing w:after="120"/>
        <w:jc w:val="left"/>
        <w:rPr>
          <w:ins w:id="97" w:author="Unknown"/>
          <w:rFonts w:ascii="Helvetica" w:eastAsia="ＭＳ Ｐゴシック" w:hAnsi="Helvetica" w:cs="Helvetica"/>
          <w:color w:val="333344"/>
          <w:kern w:val="0"/>
          <w:sz w:val="23"/>
          <w:szCs w:val="23"/>
        </w:rPr>
      </w:pPr>
      <w:r>
        <w:rPr>
          <w:rFonts w:ascii="Helvetica" w:eastAsia="ＭＳ Ｐゴシック" w:hAnsi="Helvetica" w:cs="Helvetica"/>
          <w:noProof/>
          <w:color w:val="333344"/>
          <w:kern w:val="0"/>
          <w:sz w:val="23"/>
          <w:szCs w:val="23"/>
        </w:rPr>
        <w:lastRenderedPageBreak/>
        <w:drawing>
          <wp:inline distT="0" distB="0" distL="0" distR="0">
            <wp:extent cx="5366510" cy="2276475"/>
            <wp:effectExtent l="19050" t="0" r="5590" b="0"/>
            <wp:docPr id="3" name="図 3" descr="http://www.yiibai.com/uploads/images/201701/2001/363150152_61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images/201701/2001/363150152_6107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51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6AC0" w:rsidRPr="002D5273" w:rsidRDefault="00F06AC0">
      <w:pPr>
        <w:rPr>
          <w:rFonts w:eastAsia="SimSun" w:hint="eastAsia"/>
          <w:lang w:eastAsia="zh-CN"/>
        </w:rPr>
      </w:pPr>
    </w:p>
    <w:sectPr w:rsidR="00F06AC0" w:rsidRPr="002D52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AC0" w:rsidRDefault="00F06AC0" w:rsidP="002D5273">
      <w:r>
        <w:separator/>
      </w:r>
    </w:p>
  </w:endnote>
  <w:endnote w:type="continuationSeparator" w:id="1">
    <w:p w:rsidR="00F06AC0" w:rsidRDefault="00F06AC0" w:rsidP="002D52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AC0" w:rsidRDefault="00F06AC0" w:rsidP="002D5273">
      <w:r>
        <w:separator/>
      </w:r>
    </w:p>
  </w:footnote>
  <w:footnote w:type="continuationSeparator" w:id="1">
    <w:p w:rsidR="00F06AC0" w:rsidRDefault="00F06AC0" w:rsidP="002D52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F1F1C"/>
    <w:multiLevelType w:val="multilevel"/>
    <w:tmpl w:val="6702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B90CD8"/>
    <w:multiLevelType w:val="multilevel"/>
    <w:tmpl w:val="7102C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5273"/>
    <w:rsid w:val="002D5273"/>
    <w:rsid w:val="00F06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D527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2D5273"/>
  </w:style>
  <w:style w:type="paragraph" w:styleId="a5">
    <w:name w:val="footer"/>
    <w:basedOn w:val="a"/>
    <w:link w:val="a6"/>
    <w:uiPriority w:val="99"/>
    <w:semiHidden/>
    <w:unhideWhenUsed/>
    <w:rsid w:val="002D527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2D5273"/>
  </w:style>
  <w:style w:type="paragraph" w:styleId="Web">
    <w:name w:val="Normal (Web)"/>
    <w:basedOn w:val="a"/>
    <w:uiPriority w:val="99"/>
    <w:semiHidden/>
    <w:unhideWhenUsed/>
    <w:rsid w:val="002D527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D5273"/>
    <w:rPr>
      <w:b/>
      <w:bCs/>
    </w:rPr>
  </w:style>
  <w:style w:type="character" w:customStyle="1" w:styleId="apple-converted-space">
    <w:name w:val="apple-converted-space"/>
    <w:basedOn w:val="a0"/>
    <w:rsid w:val="002D5273"/>
  </w:style>
  <w:style w:type="character" w:styleId="HTML">
    <w:name w:val="HTML Code"/>
    <w:basedOn w:val="a0"/>
    <w:uiPriority w:val="99"/>
    <w:semiHidden/>
    <w:unhideWhenUsed/>
    <w:rsid w:val="002D5273"/>
    <w:rPr>
      <w:rFonts w:ascii="ＭＳ ゴシック" w:eastAsia="ＭＳ ゴシック" w:hAnsi="ＭＳ ゴシック" w:cs="ＭＳ ゴシック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2D52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1">
    <w:name w:val="HTML 書式付き (文字)"/>
    <w:basedOn w:val="a0"/>
    <w:link w:val="HTML0"/>
    <w:uiPriority w:val="99"/>
    <w:semiHidden/>
    <w:rsid w:val="002D5273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token">
    <w:name w:val="token"/>
    <w:basedOn w:val="a0"/>
    <w:rsid w:val="002D5273"/>
  </w:style>
  <w:style w:type="character" w:styleId="a8">
    <w:name w:val="Hyperlink"/>
    <w:basedOn w:val="a0"/>
    <w:uiPriority w:val="99"/>
    <w:semiHidden/>
    <w:unhideWhenUsed/>
    <w:rsid w:val="002D5273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D52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52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7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2</cp:revision>
  <dcterms:created xsi:type="dcterms:W3CDTF">2017-11-20T05:39:00Z</dcterms:created>
  <dcterms:modified xsi:type="dcterms:W3CDTF">2017-11-20T05:43:00Z</dcterms:modified>
</cp:coreProperties>
</file>