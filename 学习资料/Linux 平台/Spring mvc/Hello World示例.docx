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85C" w:rsidRPr="00CA185C" w:rsidRDefault="00CA185C" w:rsidP="00CA185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以下示例演示如何使用</w:t>
      </w:r>
      <w:r w:rsidRPr="00CA185C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MVC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框架</w:t>
      </w:r>
      <w:r w:rsidRPr="00CA185C">
        <w:rPr>
          <w:rFonts w:ascii="SimSun" w:eastAsia="SimSun" w:hAnsi="SimSun" w:cs="SimSun"/>
          <w:color w:val="333344"/>
          <w:kern w:val="0"/>
          <w:sz w:val="23"/>
          <w:szCs w:val="23"/>
        </w:rPr>
        <w:t>编</w:t>
      </w:r>
      <w:r w:rsidRPr="00CA185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写一个</w:t>
      </w:r>
      <w:r w:rsidRPr="00CA185C">
        <w:rPr>
          <w:rFonts w:ascii="SimSun" w:eastAsia="SimSun" w:hAnsi="SimSun" w:cs="SimSun"/>
          <w:color w:val="333344"/>
          <w:kern w:val="0"/>
          <w:sz w:val="23"/>
          <w:szCs w:val="23"/>
        </w:rPr>
        <w:t>简单</w:t>
      </w:r>
      <w:r w:rsidRPr="00CA185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的基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于</w:t>
      </w:r>
      <w:r w:rsidRPr="00CA185C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Web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CA185C">
        <w:rPr>
          <w:rFonts w:ascii="Consolas" w:eastAsia="ＭＳ ゴシック" w:hAnsi="Consolas" w:cs="Consolas"/>
          <w:color w:val="C7254E"/>
          <w:kern w:val="0"/>
          <w:sz w:val="23"/>
        </w:rPr>
        <w:t>Hello World</w:t>
      </w:r>
      <w:r w:rsidRPr="00CA185C">
        <w:rPr>
          <w:rFonts w:ascii="SimSun" w:eastAsia="SimSun" w:hAnsi="SimSun" w:cs="SimSun"/>
          <w:color w:val="333344"/>
          <w:kern w:val="0"/>
          <w:sz w:val="23"/>
          <w:szCs w:val="23"/>
        </w:rPr>
        <w:t>应</w:t>
      </w:r>
      <w:r w:rsidRPr="00CA185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用程序。首先使用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 IDE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，并按照以下步</w:t>
      </w:r>
      <w:r w:rsidRPr="00CA185C">
        <w:rPr>
          <w:rFonts w:ascii="SimSun" w:eastAsia="SimSun" w:hAnsi="SimSun" w:cs="SimSun"/>
          <w:color w:val="333344"/>
          <w:kern w:val="0"/>
          <w:sz w:val="23"/>
          <w:szCs w:val="23"/>
        </w:rPr>
        <w:t>骤</w:t>
      </w:r>
      <w:r w:rsidRPr="00CA185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使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CA185C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Framework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开</w:t>
      </w:r>
      <w:r w:rsidRPr="00CA185C">
        <w:rPr>
          <w:rFonts w:ascii="SimSun" w:eastAsia="SimSun" w:hAnsi="SimSun" w:cs="SimSun"/>
          <w:color w:val="333344"/>
          <w:kern w:val="0"/>
          <w:sz w:val="23"/>
          <w:szCs w:val="23"/>
        </w:rPr>
        <w:t>发</w:t>
      </w:r>
      <w:r w:rsidRPr="00CA185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一个</w:t>
      </w:r>
      <w:r w:rsidRPr="00CA185C">
        <w:rPr>
          <w:rFonts w:ascii="SimSun" w:eastAsia="SimSun" w:hAnsi="SimSun" w:cs="SimSun"/>
          <w:color w:val="333344"/>
          <w:kern w:val="0"/>
          <w:sz w:val="23"/>
          <w:szCs w:val="23"/>
        </w:rPr>
        <w:t>动态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CA185C">
        <w:rPr>
          <w:rFonts w:ascii="SimSun" w:eastAsia="SimSun" w:hAnsi="SimSun" w:cs="SimSun"/>
          <w:color w:val="333344"/>
          <w:kern w:val="0"/>
          <w:sz w:val="23"/>
          <w:szCs w:val="23"/>
        </w:rPr>
        <w:t>应</w:t>
      </w:r>
      <w:r w:rsidRPr="00CA185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用程序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CA185C" w:rsidRPr="00CA185C" w:rsidRDefault="00CA185C" w:rsidP="00CA185C">
      <w:pPr>
        <w:widowControl/>
        <w:numPr>
          <w:ilvl w:val="0"/>
          <w:numId w:val="1"/>
        </w:numPr>
        <w:shd w:val="clear" w:color="auto" w:fill="FFFFFF"/>
        <w:spacing w:after="12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建一个名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CA185C">
        <w:rPr>
          <w:rFonts w:ascii="Consolas" w:eastAsia="ＭＳ ゴシック" w:hAnsi="Consolas" w:cs="Consolas"/>
          <w:color w:val="C7254E"/>
          <w:kern w:val="0"/>
          <w:sz w:val="23"/>
        </w:rPr>
        <w:t>HelloWeb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CA185C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Web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目，并在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建的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目中的</w:t>
      </w:r>
      <w:r w:rsidRPr="00CA185C">
        <w:rPr>
          <w:rFonts w:ascii="Consolas" w:eastAsia="ＭＳ ゴシック" w:hAnsi="Consolas" w:cs="Consolas"/>
          <w:color w:val="C7254E"/>
          <w:kern w:val="0"/>
          <w:sz w:val="23"/>
        </w:rPr>
        <w:t>src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夹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下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建一个包</w:t>
      </w:r>
      <w:r w:rsidRPr="00CA185C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CA185C" w:rsidRPr="00CA185C" w:rsidRDefault="00CA185C" w:rsidP="00CA185C">
      <w:pPr>
        <w:widowControl/>
        <w:numPr>
          <w:ilvl w:val="0"/>
          <w:numId w:val="1"/>
        </w:numPr>
        <w:shd w:val="clear" w:color="auto" w:fill="FFFFFF"/>
        <w:spacing w:after="12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将下面提到的</w:t>
      </w:r>
      <w:r w:rsidRPr="00CA185C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和其他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库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拖放到文件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夹</w:t>
      </w:r>
      <w:r w:rsidRPr="00CA185C">
        <w:rPr>
          <w:rFonts w:ascii="Consolas" w:eastAsia="ＭＳ ゴシック" w:hAnsi="Consolas" w:cs="Consolas"/>
          <w:color w:val="C7254E"/>
          <w:kern w:val="0"/>
          <w:sz w:val="23"/>
        </w:rPr>
        <w:t>WebContent/WEB-INF/lib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中。</w:t>
      </w:r>
    </w:p>
    <w:p w:rsidR="00CA185C" w:rsidRPr="00CA185C" w:rsidRDefault="00CA185C" w:rsidP="00CA185C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CA185C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包下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Java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CA185C">
        <w:rPr>
          <w:rFonts w:ascii="Consolas" w:eastAsia="ＭＳ ゴシック" w:hAnsi="Consolas" w:cs="Consolas"/>
          <w:color w:val="C7254E"/>
          <w:kern w:val="0"/>
          <w:sz w:val="23"/>
        </w:rPr>
        <w:t>HelloController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CA185C" w:rsidRPr="00CA185C" w:rsidRDefault="00CA185C" w:rsidP="00CA185C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CA185C">
        <w:rPr>
          <w:rFonts w:ascii="Consolas" w:eastAsia="ＭＳ ゴシック" w:hAnsi="Consolas" w:cs="Consolas"/>
          <w:color w:val="C7254E"/>
          <w:kern w:val="0"/>
          <w:sz w:val="23"/>
        </w:rPr>
        <w:t>WebContent/WEB-INF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夹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下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</w:t>
      </w:r>
      <w:r w:rsidRPr="00CA185C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配置文件</w:t>
      </w:r>
      <w:r w:rsidRPr="00CA185C">
        <w:rPr>
          <w:rFonts w:ascii="Consolas" w:eastAsia="ＭＳ ゴシック" w:hAnsi="Consolas" w:cs="Consolas"/>
          <w:color w:val="C7254E"/>
          <w:kern w:val="0"/>
          <w:sz w:val="23"/>
        </w:rPr>
        <w:t>web.xml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和</w:t>
      </w:r>
      <w:r w:rsidRPr="00CA185C">
        <w:rPr>
          <w:rFonts w:ascii="Consolas" w:eastAsia="ＭＳ ゴシック" w:hAnsi="Consolas" w:cs="Consolas"/>
          <w:color w:val="C7254E"/>
          <w:kern w:val="0"/>
          <w:sz w:val="23"/>
        </w:rPr>
        <w:t>HelloWeb-servlet.xml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CA185C" w:rsidRPr="00CA185C" w:rsidRDefault="00CA185C" w:rsidP="00CA185C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CA185C">
        <w:rPr>
          <w:rFonts w:ascii="Consolas" w:eastAsia="ＭＳ ゴシック" w:hAnsi="Consolas" w:cs="Consolas"/>
          <w:color w:val="C7254E"/>
          <w:kern w:val="0"/>
          <w:sz w:val="23"/>
        </w:rPr>
        <w:t>WebContent/WEB-INF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夹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下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建一个名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CA185C">
        <w:rPr>
          <w:rFonts w:ascii="Consolas" w:eastAsia="ＭＳ ゴシック" w:hAnsi="Consolas" w:cs="Consolas"/>
          <w:color w:val="C7254E"/>
          <w:kern w:val="0"/>
          <w:sz w:val="23"/>
        </w:rPr>
        <w:t>jsp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的子文件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夹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。在此子文件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夹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下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文件</w:t>
      </w:r>
      <w:r w:rsidRPr="00CA185C">
        <w:rPr>
          <w:rFonts w:ascii="Consolas" w:eastAsia="ＭＳ ゴシック" w:hAnsi="Consolas" w:cs="Consolas"/>
          <w:color w:val="C7254E"/>
          <w:kern w:val="0"/>
          <w:sz w:val="23"/>
        </w:rPr>
        <w:t>hello.jsp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CA185C" w:rsidRPr="00CA185C" w:rsidRDefault="00CA185C" w:rsidP="00CA185C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最后一步是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建所有源和配置文件的内容并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导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出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用程序或直接在</w:t>
      </w:r>
      <w:r w:rsidRPr="00CA185C">
        <w:rPr>
          <w:rFonts w:ascii="Helvetica" w:eastAsia="ＭＳ Ｐゴシック" w:hAnsi="Helvetica" w:cs="Helvetica"/>
          <w:b/>
          <w:bCs/>
          <w:color w:val="333344"/>
          <w:kern w:val="0"/>
          <w:sz w:val="23"/>
          <w:lang w:eastAsia="zh-CN"/>
        </w:rPr>
        <w:t>Eclipse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中运行，如下所述。</w:t>
      </w:r>
    </w:p>
    <w:p w:rsidR="00CA185C" w:rsidRPr="00CA185C" w:rsidRDefault="00CA185C" w:rsidP="00CA185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建完成后，整个工程的目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录结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构如下</w:t>
      </w:r>
      <w:r w:rsidRPr="00CA185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图</w:t>
      </w:r>
      <w:r w:rsidRPr="00CA185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所示</w:t>
      </w:r>
      <w:r w:rsidRPr="00CA185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-</w:t>
      </w:r>
    </w:p>
    <w:p w:rsidR="00CA185C" w:rsidRPr="00CA185C" w:rsidRDefault="00CA185C" w:rsidP="00CA185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5456349" cy="4371975"/>
            <wp:effectExtent l="19050" t="0" r="0" b="0"/>
            <wp:docPr id="1" name="図 1" descr="http://www.yiibai.com/uploads/images/201701/18/563150102_38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1/18/563150102_3875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349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5C" w:rsidRPr="00CA185C" w:rsidRDefault="00CA185C" w:rsidP="00CA185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CA185C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lastRenderedPageBreak/>
        <w:t>HelloController.java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stereotype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Controller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RequestMapping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RequestMethod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ui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ModelMap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@Controller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@RequestMapping(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"/hello"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HelloController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@RequestMapping(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method </w:t>
      </w:r>
      <w:r w:rsidRPr="00CA185C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RequestMethod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GET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CA185C">
        <w:rPr>
          <w:rFonts w:ascii="Consolas" w:eastAsia="ＭＳ ゴシック" w:hAnsi="Consolas" w:cs="Consolas"/>
          <w:color w:val="DD4A68"/>
          <w:kern w:val="0"/>
          <w:sz w:val="20"/>
        </w:rPr>
        <w:t>printHello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ModelMap model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CA185C">
        <w:rPr>
          <w:rFonts w:ascii="Consolas" w:eastAsia="ＭＳ ゴシック" w:hAnsi="Consolas" w:cs="Consolas"/>
          <w:color w:val="DD4A68"/>
          <w:kern w:val="0"/>
          <w:sz w:val="20"/>
        </w:rPr>
        <w:t>addAttribute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"Hello Spring MVC Framework!"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"hello"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CA185C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CA185C" w:rsidRPr="00CA185C" w:rsidRDefault="00CA185C" w:rsidP="00CA185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CA185C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web.xml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web-app 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id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WebApp_ID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version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2.4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xmlns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http://java.sun.com/xml/ns/j2ee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xmlns:xsi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http://www.w3.org/2001/XMLSchema-instance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xsi:schemaLocation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 xml:space="preserve">http://java.sun.com/xml/ns/j2ee 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http://java.sun.com/xml/ns/j2ee/web-app_2_4.xsd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display-name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Spring MVC Application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display-name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servlet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servlet-name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HelloWeb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servlet-name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servlet-class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org.springframework.web.servlet.DispatcherServlet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servlet-class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load-on-startup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1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load-on-startup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servlet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servlet-mapping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servlet-name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HelloWeb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servlet-name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url-pattern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>/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url-pattern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servlet-mapping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web-app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CA185C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XML</w:t>
      </w:r>
    </w:p>
    <w:p w:rsidR="00CA185C" w:rsidRPr="00CA185C" w:rsidRDefault="00CA185C" w:rsidP="00CA185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CA185C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HelloWeb-servlet.xml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beans 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xmlns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http://www.springframework.org/schema/beans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xmlns:context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http://www.springframework.org/schema/context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xmlns:xsi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http://www.w3.org/2001/XMLSchema-instance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xsi:schemaLocation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="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http://www.springframework.org/schema/beans     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http://www.springframework.org/schema/beans/spring-beans-3.0.xsd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http://www.springframework.org/schema/context 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http://www.springframework.org/schema/context/spring-context-3.0.xsd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context:component-scan 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base-package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com.yiibai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org.springframework.web.servlet.view.InternalResourceViewResolver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prefix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/WEB-INF/jsp/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suffix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CA185C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CA185C">
        <w:rPr>
          <w:rFonts w:ascii="Consolas" w:eastAsia="ＭＳ ゴシック" w:hAnsi="Consolas" w:cs="Consolas"/>
          <w:color w:val="0077AA"/>
          <w:kern w:val="0"/>
          <w:sz w:val="20"/>
        </w:rPr>
        <w:t>.jsp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CA185C">
        <w:rPr>
          <w:rFonts w:ascii="Consolas" w:eastAsia="ＭＳ ゴシック" w:hAnsi="Consolas" w:cs="Consolas"/>
          <w:color w:val="990055"/>
          <w:kern w:val="0"/>
          <w:sz w:val="20"/>
        </w:rPr>
        <w:t>beans</w:t>
      </w:r>
      <w:r w:rsidRPr="00CA185C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CA185C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XML</w:t>
      </w:r>
    </w:p>
    <w:p w:rsidR="00CA185C" w:rsidRPr="00CA185C" w:rsidRDefault="00CA185C" w:rsidP="00CA185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CA185C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hello.jsp</w:t>
      </w:r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" w:author="Unknown"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CA185C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%@ </w:t>
        </w:r>
        <w:r w:rsidRPr="00CA185C">
          <w:rPr>
            <w:rFonts w:ascii="Consolas" w:eastAsia="ＭＳ ゴシック" w:hAnsi="Consolas" w:cs="Consolas"/>
            <w:color w:val="669900"/>
            <w:kern w:val="0"/>
            <w:sz w:val="20"/>
          </w:rPr>
          <w:t>page</w:t>
        </w:r>
        <w:r w:rsidRPr="00CA185C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CA185C">
          <w:rPr>
            <w:rFonts w:ascii="Consolas" w:eastAsia="ＭＳ ゴシック" w:hAnsi="Consolas" w:cs="Consolas"/>
            <w:color w:val="669900"/>
            <w:kern w:val="0"/>
            <w:sz w:val="20"/>
          </w:rPr>
          <w:t>contentType</w:t>
        </w:r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CA185C">
          <w:rPr>
            <w:rFonts w:ascii="Consolas" w:eastAsia="ＭＳ ゴシック" w:hAnsi="Consolas" w:cs="Consolas"/>
            <w:color w:val="0077AA"/>
            <w:kern w:val="0"/>
            <w:sz w:val="20"/>
          </w:rPr>
          <w:t>text/html; charset=UTF-8</w:t>
        </w:r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CA185C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CA185C">
          <w:rPr>
            <w:rFonts w:ascii="Consolas" w:eastAsia="ＭＳ ゴシック" w:hAnsi="Consolas" w:cs="Consolas"/>
            <w:color w:val="669900"/>
            <w:kern w:val="0"/>
            <w:sz w:val="20"/>
          </w:rPr>
          <w:t>%</w:t>
        </w:r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" w:author="Unknown"/>
          <w:rFonts w:ascii="Consolas" w:eastAsia="ＭＳ ゴシック" w:hAnsi="Consolas" w:cs="Consolas"/>
          <w:color w:val="000000"/>
          <w:kern w:val="0"/>
          <w:sz w:val="20"/>
        </w:rPr>
      </w:pPr>
      <w:ins w:id="3" w:author="Unknown"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CA185C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" w:author="Unknown"/>
          <w:rFonts w:ascii="Consolas" w:eastAsia="ＭＳ ゴシック" w:hAnsi="Consolas" w:cs="Consolas"/>
          <w:color w:val="000000"/>
          <w:kern w:val="0"/>
          <w:sz w:val="20"/>
        </w:rPr>
      </w:pPr>
      <w:ins w:id="5" w:author="Unknown"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CA185C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" w:author="Unknown"/>
          <w:rFonts w:ascii="Consolas" w:eastAsia="ＭＳ ゴシック" w:hAnsi="Consolas" w:cs="Consolas"/>
          <w:color w:val="000000"/>
          <w:kern w:val="0"/>
          <w:sz w:val="20"/>
        </w:rPr>
      </w:pPr>
      <w:ins w:id="7" w:author="Unknown"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CA185C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CA185C">
          <w:rPr>
            <w:rFonts w:ascii="Consolas" w:eastAsia="ＭＳ ゴシック" w:hAnsi="Consolas" w:cs="Consolas"/>
            <w:color w:val="000000"/>
            <w:kern w:val="0"/>
            <w:sz w:val="20"/>
          </w:rPr>
          <w:t>Hello World</w:t>
        </w:r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CA185C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" w:author="Unknown"/>
          <w:rFonts w:ascii="Consolas" w:eastAsia="ＭＳ ゴシック" w:hAnsi="Consolas" w:cs="Consolas"/>
          <w:color w:val="000000"/>
          <w:kern w:val="0"/>
          <w:sz w:val="20"/>
        </w:rPr>
      </w:pPr>
      <w:ins w:id="9" w:author="Unknown"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CA185C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1" w:author="Unknown"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CA185C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" w:author="Unknown">
        <w:r w:rsidRPr="00CA185C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CA185C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CA185C">
          <w:rPr>
            <w:rFonts w:ascii="Consolas" w:eastAsia="ＭＳ ゴシック" w:hAnsi="Consolas" w:cs="Consolas"/>
            <w:color w:val="000000"/>
            <w:kern w:val="0"/>
            <w:sz w:val="20"/>
          </w:rPr>
          <w:t>Hello, ${message}</w:t>
        </w:r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CA185C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" w:author="Unknown"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CA185C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6" w:author="Unknown"/>
          <w:rFonts w:ascii="Consolas" w:eastAsia="ＭＳ ゴシック" w:hAnsi="Consolas" w:cs="Consolas"/>
          <w:color w:val="000000"/>
          <w:kern w:val="0"/>
          <w:sz w:val="20"/>
        </w:rPr>
      </w:pPr>
      <w:ins w:id="17" w:author="Unknown"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CA185C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CA185C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CA185C" w:rsidRPr="00CA185C" w:rsidRDefault="00CA185C" w:rsidP="00CA185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18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19" w:author="Unknown">
        <w:r w:rsidRPr="00CA185C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t>HTML</w:t>
        </w:r>
      </w:ins>
    </w:p>
    <w:p w:rsidR="00CA185C" w:rsidRPr="00CA185C" w:rsidRDefault="00CA185C" w:rsidP="00CA185C">
      <w:pPr>
        <w:widowControl/>
        <w:shd w:val="clear" w:color="auto" w:fill="FFFFFF"/>
        <w:spacing w:after="120"/>
        <w:jc w:val="left"/>
        <w:rPr>
          <w:ins w:id="20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1" w:author="Unknown"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最后，以下是要包括在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Web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用程序中的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Spring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和其他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库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的列表。只需拖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动这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些文件并将其放在</w:t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</w:rPr>
          <w:t>WebContent/WEB-INF/lib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文件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夹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中。</w:t>
        </w:r>
      </w:ins>
    </w:p>
    <w:p w:rsidR="00CA185C" w:rsidRPr="00CA185C" w:rsidRDefault="00CA185C" w:rsidP="00CA185C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ins w:id="22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3" w:author="Unknown"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servlet-api-x.y.z.jar</w:t>
        </w:r>
      </w:ins>
    </w:p>
    <w:p w:rsidR="00CA185C" w:rsidRPr="00CA185C" w:rsidRDefault="00CA185C" w:rsidP="00CA185C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ins w:id="24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5" w:author="Unknown"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commons-logging-x.y.z.jar</w:t>
        </w:r>
      </w:ins>
    </w:p>
    <w:p w:rsidR="00CA185C" w:rsidRPr="00CA185C" w:rsidRDefault="00CA185C" w:rsidP="00CA185C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ins w:id="26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7" w:author="Unknown"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spring-aop-x.y.z.jar</w:t>
        </w:r>
      </w:ins>
    </w:p>
    <w:p w:rsidR="00CA185C" w:rsidRPr="00CA185C" w:rsidRDefault="00CA185C" w:rsidP="00CA185C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ins w:id="28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9" w:author="Unknown"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spring-beans-x.y.z.jar</w:t>
        </w:r>
      </w:ins>
    </w:p>
    <w:p w:rsidR="00CA185C" w:rsidRPr="00CA185C" w:rsidRDefault="00CA185C" w:rsidP="00CA185C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ins w:id="30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31" w:author="Unknown"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lastRenderedPageBreak/>
          <w:t>spring-context-x.y.z.jar</w:t>
        </w:r>
      </w:ins>
    </w:p>
    <w:p w:rsidR="00CA185C" w:rsidRPr="00CA185C" w:rsidRDefault="00CA185C" w:rsidP="00CA185C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ins w:id="32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33" w:author="Unknown"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spring-core-x.y.z.jar</w:t>
        </w:r>
      </w:ins>
    </w:p>
    <w:p w:rsidR="00CA185C" w:rsidRPr="00CA185C" w:rsidRDefault="00CA185C" w:rsidP="00CA185C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ins w:id="34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35" w:author="Unknown"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spring-expression-x.y.z.jar</w:t>
        </w:r>
      </w:ins>
    </w:p>
    <w:p w:rsidR="00CA185C" w:rsidRPr="00CA185C" w:rsidRDefault="00CA185C" w:rsidP="00CA185C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ins w:id="36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37" w:author="Unknown"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spring-webmvc-x.y.z.jar</w:t>
        </w:r>
      </w:ins>
    </w:p>
    <w:p w:rsidR="00CA185C" w:rsidRPr="00CA185C" w:rsidRDefault="00CA185C" w:rsidP="00CA185C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ins w:id="38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39" w:author="Unknown"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spring-web-x.y.z.jar</w:t>
        </w:r>
      </w:ins>
    </w:p>
    <w:p w:rsidR="00CA185C" w:rsidRPr="00CA185C" w:rsidRDefault="00CA185C" w:rsidP="00CA185C">
      <w:pPr>
        <w:widowControl/>
        <w:shd w:val="clear" w:color="auto" w:fill="FFFFFF"/>
        <w:spacing w:after="120"/>
        <w:jc w:val="left"/>
        <w:rPr>
          <w:ins w:id="40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41" w:author="Unknown"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完成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创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建源和配置文件后，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导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出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用程序。右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键单击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您的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用程序，并使用</w:t>
        </w:r>
        <w:r w:rsidRPr="00CA185C">
          <w:rPr>
            <w:rFonts w:ascii="SimSun" w:eastAsia="SimSun" w:hAnsi="SimSun" w:cs="SimSun" w:hint="eastAsia"/>
            <w:b/>
            <w:bCs/>
            <w:color w:val="333344"/>
            <w:kern w:val="0"/>
            <w:sz w:val="23"/>
            <w:lang w:eastAsia="zh-CN"/>
          </w:rPr>
          <w:t>导</w:t>
        </w:r>
        <w:r w:rsidRPr="00CA185C">
          <w:rPr>
            <w:rFonts w:ascii="ＭＳ Ｐゴシック" w:eastAsia="ＭＳ Ｐゴシック" w:hAnsi="ＭＳ Ｐゴシック" w:cs="ＭＳ Ｐゴシック" w:hint="eastAsia"/>
            <w:b/>
            <w:bCs/>
            <w:color w:val="333344"/>
            <w:kern w:val="0"/>
            <w:sz w:val="23"/>
            <w:lang w:eastAsia="zh-CN"/>
          </w:rPr>
          <w:t>出</w:t>
        </w:r>
        <w:r w:rsidRPr="00CA185C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&gt; WAR</w:t>
        </w:r>
        <w:r w:rsidRPr="00CA185C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文件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选项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，并将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  <w:lang w:eastAsia="zh-CN"/>
          </w:rPr>
          <w:t>HelloWeb.war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文件保存在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的</w:t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  <w:lang w:eastAsia="zh-CN"/>
          </w:rPr>
          <w:t>webapps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文件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夹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中。</w:t>
        </w:r>
      </w:ins>
    </w:p>
    <w:p w:rsidR="00CA185C" w:rsidRPr="00CA185C" w:rsidRDefault="00CA185C" w:rsidP="00CA185C">
      <w:pPr>
        <w:widowControl/>
        <w:shd w:val="clear" w:color="auto" w:fill="FFFFFF"/>
        <w:spacing w:after="120"/>
        <w:jc w:val="left"/>
        <w:rPr>
          <w:ins w:id="42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43" w:author="Unknown"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在启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动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Tomcat 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器，并确保能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够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使用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标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准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浏览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访问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到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  <w:lang w:eastAsia="zh-CN"/>
          </w:rPr>
          <w:t>webapps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文件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夹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的其他网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页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。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尝试访问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  <w:lang w:eastAsia="zh-CN"/>
          </w:rPr>
          <w:t>http://localhost:8080/HelloWeb/hello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，如果一切都没有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</w:t>
        </w:r>
        <w:r w:rsidRPr="00CA185C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用程序，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CA185C" w:rsidRPr="00CA185C" w:rsidRDefault="00CA185C" w:rsidP="00CA185C">
      <w:pPr>
        <w:widowControl/>
        <w:shd w:val="clear" w:color="auto" w:fill="FFFFFF"/>
        <w:spacing w:after="120"/>
        <w:jc w:val="left"/>
        <w:rPr>
          <w:ins w:id="44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13011150" cy="6924675"/>
            <wp:effectExtent l="19050" t="0" r="0" b="0"/>
            <wp:docPr id="2" name="図 2" descr="http://www.yiibai.com/uploads/images/201701/18/294140159_70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1/18/294140159_7029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5C" w:rsidRPr="00CA185C" w:rsidRDefault="00CA185C" w:rsidP="00CA185C">
      <w:pPr>
        <w:widowControl/>
        <w:shd w:val="clear" w:color="auto" w:fill="FFFFFF"/>
        <w:spacing w:after="120"/>
        <w:jc w:val="left"/>
        <w:rPr>
          <w:ins w:id="45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46" w:author="Unknown"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应该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要注意，在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给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定的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URL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中，</w:t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</w:rPr>
          <w:t>HelloWeb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是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用程序名称，</w:t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</w:rPr>
          <w:t>hello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是在控制器中使用</w:t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</w:rPr>
          <w:fldChar w:fldCharType="begin"/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</w:rPr>
          <w:instrText xml:space="preserve"> HYPERLINK "https://github.com/RequestMapping" \o "@RequestMapping" \t "_blank" </w:instrText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</w:rPr>
          <w:fldChar w:fldCharType="separate"/>
        </w:r>
        <w:r w:rsidRPr="00CA185C">
          <w:rPr>
            <w:rFonts w:ascii="Consolas" w:eastAsia="ＭＳ ゴシック" w:hAnsi="Consolas" w:cs="Consolas"/>
            <w:color w:val="3298D6"/>
            <w:kern w:val="0"/>
            <w:sz w:val="23"/>
          </w:rPr>
          <w:t>@RequestMapping</w:t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</w:rPr>
          <w:fldChar w:fldCharType="end"/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</w:rPr>
          <w:t>(“/hello”)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提到的虚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拟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子文件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夹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。在使用</w:t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</w:rPr>
          <w:fldChar w:fldCharType="begin"/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</w:rPr>
          <w:instrText xml:space="preserve"> HYPERLINK "https://github.com/RequestMapping" \o "@RequestMapping" \t "_blank" </w:instrText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</w:rPr>
          <w:fldChar w:fldCharType="separate"/>
        </w:r>
        <w:r w:rsidRPr="00CA185C">
          <w:rPr>
            <w:rFonts w:ascii="Consolas" w:eastAsia="ＭＳ ゴシック" w:hAnsi="Consolas" w:cs="Consolas"/>
            <w:color w:val="3298D6"/>
            <w:kern w:val="0"/>
            <w:sz w:val="23"/>
          </w:rPr>
          <w:t>@RequestMapping</w:t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</w:rPr>
          <w:fldChar w:fldCharType="end"/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</w:rPr>
          <w:t>(“/”)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映射到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URL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时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，可以直接使用根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(“/“)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，在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这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种情况下，可以使用短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URL =&gt;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</w:rPr>
          <w:t> </w:t>
        </w:r>
        <w:r w:rsidRPr="00CA185C">
          <w:rPr>
            <w:rFonts w:ascii="Consolas" w:eastAsia="ＭＳ ゴシック" w:hAnsi="Consolas" w:cs="Consolas"/>
            <w:color w:val="C7254E"/>
            <w:kern w:val="0"/>
            <w:sz w:val="23"/>
          </w:rPr>
          <w:t>http://localhost:8080/HelloWeb/</w:t>
        </w:r>
        <w:r w:rsidRPr="00CA185C">
          <w:rPr>
            <w:rFonts w:ascii="Helvetica" w:eastAsia="ＭＳ Ｐゴシック" w:hAnsi="Helvetica" w:cs="Helvetica"/>
            <w:color w:val="333344"/>
            <w:kern w:val="0"/>
            <w:sz w:val="23"/>
          </w:rPr>
          <w:t> 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访问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同一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页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面，但建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议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使用不同的文件</w:t>
        </w:r>
        <w:r w:rsidRPr="00CA185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夹</w:t>
        </w:r>
        <w:r w:rsidRPr="00CA185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。</w:t>
        </w:r>
      </w:ins>
    </w:p>
    <w:p w:rsidR="00CA185C" w:rsidRPr="00CA185C" w:rsidRDefault="00CA185C" w:rsidP="00CA185C">
      <w:pPr>
        <w:widowControl/>
        <w:shd w:val="clear" w:color="auto" w:fill="FFFFFF"/>
        <w:spacing w:after="120"/>
        <w:jc w:val="left"/>
        <w:rPr>
          <w:ins w:id="47" w:author="Unknown"/>
          <w:rFonts w:ascii="Helvetica" w:eastAsia="ＭＳ Ｐゴシック" w:hAnsi="Helvetica" w:cs="Helvetica"/>
          <w:color w:val="666666"/>
          <w:kern w:val="0"/>
          <w:szCs w:val="21"/>
        </w:rPr>
      </w:pPr>
      <w:ins w:id="48" w:author="Unknown">
        <w:r w:rsidRPr="00CA185C">
          <w:rPr>
            <w:rFonts w:ascii="Helvetica" w:eastAsia="ＭＳ Ｐゴシック" w:hAnsi="Helvetica" w:cs="Helvetica"/>
            <w:color w:val="666666"/>
            <w:kern w:val="0"/>
            <w:szCs w:val="21"/>
          </w:rPr>
          <w:lastRenderedPageBreak/>
          <w:t>注意：如果没有在</w:t>
        </w:r>
        <w:r w:rsidRPr="00CA185C">
          <w:rPr>
            <w:rFonts w:ascii="Helvetica" w:eastAsia="ＭＳ Ｐゴシック" w:hAnsi="Helvetica" w:cs="Helvetica"/>
            <w:color w:val="666666"/>
            <w:kern w:val="0"/>
            <w:szCs w:val="21"/>
          </w:rPr>
          <w:t>Eclipse</w:t>
        </w:r>
        <w:r w:rsidRPr="00CA185C">
          <w:rPr>
            <w:rFonts w:ascii="Helvetica" w:eastAsia="ＭＳ Ｐゴシック" w:hAnsi="Helvetica" w:cs="Helvetica"/>
            <w:color w:val="666666"/>
            <w:kern w:val="0"/>
            <w:szCs w:val="21"/>
          </w:rPr>
          <w:t>上安装配置</w:t>
        </w:r>
        <w:r w:rsidRPr="00CA185C">
          <w:rPr>
            <w:rFonts w:ascii="SimSun" w:eastAsia="SimSun" w:hAnsi="SimSun" w:cs="SimSun" w:hint="eastAsia"/>
            <w:color w:val="666666"/>
            <w:kern w:val="0"/>
            <w:szCs w:val="21"/>
          </w:rPr>
          <w:t>过</w:t>
        </w:r>
        <w:r w:rsidRPr="00CA185C">
          <w:rPr>
            <w:rFonts w:ascii="Helvetica" w:eastAsia="ＭＳ Ｐゴシック" w:hAnsi="Helvetica" w:cs="Helvetica"/>
            <w:color w:val="666666"/>
            <w:kern w:val="0"/>
            <w:szCs w:val="21"/>
          </w:rPr>
          <w:t>Tomcat</w:t>
        </w:r>
        <w:r w:rsidRPr="00CA185C">
          <w:rPr>
            <w:rFonts w:ascii="Helvetica" w:eastAsia="ＭＳ Ｐゴシック" w:hAnsi="Helvetica" w:cs="Helvetica"/>
            <w:color w:val="666666"/>
            <w:kern w:val="0"/>
            <w:szCs w:val="21"/>
          </w:rPr>
          <w:t>服</w:t>
        </w:r>
        <w:r w:rsidRPr="00CA185C">
          <w:rPr>
            <w:rFonts w:ascii="SimSun" w:eastAsia="SimSun" w:hAnsi="SimSun" w:cs="SimSun" w:hint="eastAsia"/>
            <w:color w:val="666666"/>
            <w:kern w:val="0"/>
            <w:szCs w:val="21"/>
          </w:rPr>
          <w:t>务</w:t>
        </w:r>
        <w:r w:rsidRPr="00CA185C">
          <w:rPr>
            <w:rFonts w:ascii="ＭＳ Ｐゴシック" w:eastAsia="ＭＳ Ｐゴシック" w:hAnsi="ＭＳ Ｐゴシック" w:cs="ＭＳ Ｐゴシック" w:hint="eastAsia"/>
            <w:color w:val="666666"/>
            <w:kern w:val="0"/>
            <w:szCs w:val="21"/>
          </w:rPr>
          <w:t>器，在</w:t>
        </w:r>
        <w:r w:rsidRPr="00CA185C">
          <w:rPr>
            <w:rFonts w:ascii="Helvetica" w:eastAsia="ＭＳ Ｐゴシック" w:hAnsi="Helvetica" w:cs="Helvetica"/>
            <w:color w:val="666666"/>
            <w:kern w:val="0"/>
          </w:rPr>
          <w:t> </w:t>
        </w:r>
        <w:r w:rsidRPr="00CA185C">
          <w:rPr>
            <w:rFonts w:ascii="Helvetica" w:eastAsia="ＭＳ Ｐゴシック" w:hAnsi="Helvetica" w:cs="Helvetica"/>
            <w:b/>
            <w:bCs/>
            <w:color w:val="666666"/>
            <w:kern w:val="0"/>
          </w:rPr>
          <w:t>Window -&gt; Preference -&gt; Server -&gt; Runtime Environments</w:t>
        </w:r>
        <w:r w:rsidRPr="00CA185C">
          <w:rPr>
            <w:rFonts w:ascii="Helvetica" w:eastAsia="ＭＳ Ｐゴシック" w:hAnsi="Helvetica" w:cs="Helvetica"/>
            <w:color w:val="666666"/>
            <w:kern w:val="0"/>
          </w:rPr>
          <w:t> </w:t>
        </w:r>
        <w:r w:rsidRPr="00CA185C">
          <w:rPr>
            <w:rFonts w:ascii="SimSun" w:eastAsia="SimSun" w:hAnsi="SimSun" w:cs="SimSun" w:hint="eastAsia"/>
            <w:color w:val="666666"/>
            <w:kern w:val="0"/>
            <w:szCs w:val="21"/>
          </w:rPr>
          <w:t>设</w:t>
        </w:r>
        <w:r w:rsidRPr="00CA185C">
          <w:rPr>
            <w:rFonts w:ascii="ＭＳ Ｐゴシック" w:eastAsia="ＭＳ Ｐゴシック" w:hAnsi="ＭＳ Ｐゴシック" w:cs="ＭＳ Ｐゴシック" w:hint="eastAsia"/>
            <w:color w:val="666666"/>
            <w:kern w:val="0"/>
            <w:szCs w:val="21"/>
          </w:rPr>
          <w:t>置</w:t>
        </w:r>
        <w:r w:rsidRPr="00CA185C">
          <w:rPr>
            <w:rFonts w:ascii="Helvetica" w:eastAsia="ＭＳ Ｐゴシック" w:hAnsi="Helvetica" w:cs="Helvetica"/>
            <w:color w:val="666666"/>
            <w:kern w:val="0"/>
            <w:szCs w:val="21"/>
          </w:rPr>
          <w:t>。</w:t>
        </w:r>
      </w:ins>
    </w:p>
    <w:p w:rsidR="00584BAC" w:rsidRDefault="00584BAC"/>
    <w:sectPr w:rsidR="00584B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BAC" w:rsidRDefault="00584BAC" w:rsidP="00CA185C">
      <w:r>
        <w:separator/>
      </w:r>
    </w:p>
  </w:endnote>
  <w:endnote w:type="continuationSeparator" w:id="1">
    <w:p w:rsidR="00584BAC" w:rsidRDefault="00584BAC" w:rsidP="00CA18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BAC" w:rsidRDefault="00584BAC" w:rsidP="00CA185C">
      <w:r>
        <w:separator/>
      </w:r>
    </w:p>
  </w:footnote>
  <w:footnote w:type="continuationSeparator" w:id="1">
    <w:p w:rsidR="00584BAC" w:rsidRDefault="00584BAC" w:rsidP="00CA18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B7C5D"/>
    <w:multiLevelType w:val="multilevel"/>
    <w:tmpl w:val="45F6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1E64BB"/>
    <w:multiLevelType w:val="multilevel"/>
    <w:tmpl w:val="71A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85C"/>
    <w:rsid w:val="00584BAC"/>
    <w:rsid w:val="00883086"/>
    <w:rsid w:val="00CA1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A185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CA185C"/>
  </w:style>
  <w:style w:type="paragraph" w:styleId="a5">
    <w:name w:val="footer"/>
    <w:basedOn w:val="a"/>
    <w:link w:val="a6"/>
    <w:uiPriority w:val="99"/>
    <w:semiHidden/>
    <w:unhideWhenUsed/>
    <w:rsid w:val="00CA185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CA185C"/>
  </w:style>
  <w:style w:type="paragraph" w:styleId="Web">
    <w:name w:val="Normal (Web)"/>
    <w:basedOn w:val="a"/>
    <w:uiPriority w:val="99"/>
    <w:semiHidden/>
    <w:unhideWhenUsed/>
    <w:rsid w:val="00CA185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A185C"/>
    <w:rPr>
      <w:b/>
      <w:bCs/>
    </w:rPr>
  </w:style>
  <w:style w:type="character" w:styleId="HTML">
    <w:name w:val="HTML Code"/>
    <w:basedOn w:val="a0"/>
    <w:uiPriority w:val="99"/>
    <w:semiHidden/>
    <w:unhideWhenUsed/>
    <w:rsid w:val="00CA185C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A18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CA185C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CA185C"/>
  </w:style>
  <w:style w:type="character" w:customStyle="1" w:styleId="apple-converted-space">
    <w:name w:val="apple-converted-space"/>
    <w:basedOn w:val="a0"/>
    <w:rsid w:val="00CA185C"/>
  </w:style>
  <w:style w:type="character" w:styleId="a8">
    <w:name w:val="Hyperlink"/>
    <w:basedOn w:val="a0"/>
    <w:uiPriority w:val="99"/>
    <w:semiHidden/>
    <w:unhideWhenUsed/>
    <w:rsid w:val="00CA185C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A18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A18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99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2017-11-20T01:30:00Z</dcterms:created>
  <dcterms:modified xsi:type="dcterms:W3CDTF">2017-11-20T03:09:00Z</dcterms:modified>
</cp:coreProperties>
</file>