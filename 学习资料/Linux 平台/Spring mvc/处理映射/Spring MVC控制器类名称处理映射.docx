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B04" w:rsidRPr="00BF0B04" w:rsidRDefault="00BF0B04" w:rsidP="00BF0B04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BF0B04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以下示例</w:t>
      </w:r>
      <w:r w:rsidRPr="00BF0B04">
        <w:rPr>
          <w:rFonts w:ascii="SimSun" w:eastAsia="SimSun" w:hAnsi="SimSun" w:cs="SimSun"/>
          <w:color w:val="333344"/>
          <w:kern w:val="0"/>
          <w:sz w:val="23"/>
          <w:szCs w:val="23"/>
        </w:rPr>
        <w:t>显</w:t>
      </w:r>
      <w:r w:rsidRPr="00BF0B04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示如何使</w:t>
      </w:r>
      <w:r w:rsidRPr="00BF0B04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用</w:t>
      </w:r>
      <w:r w:rsidRPr="00BF0B04">
        <w:rPr>
          <w:rFonts w:ascii="Helvetica" w:eastAsia="ＭＳ Ｐゴシック" w:hAnsi="Helvetica" w:cs="Helvetica"/>
          <w:b/>
          <w:bCs/>
          <w:color w:val="333344"/>
          <w:kern w:val="0"/>
          <w:sz w:val="23"/>
        </w:rPr>
        <w:t>Spring Web MVC</w:t>
      </w:r>
      <w:r w:rsidRPr="00BF0B04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框架使用控制器</w:t>
      </w:r>
      <w:r w:rsidRPr="00BF0B04">
        <w:rPr>
          <w:rFonts w:ascii="SimSun" w:eastAsia="SimSun" w:hAnsi="SimSun" w:cs="SimSun"/>
          <w:color w:val="333344"/>
          <w:kern w:val="0"/>
          <w:sz w:val="23"/>
          <w:szCs w:val="23"/>
        </w:rPr>
        <w:t>类</w:t>
      </w:r>
      <w:r w:rsidRPr="00BF0B04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名称</w:t>
      </w:r>
      <w:r w:rsidRPr="00BF0B04">
        <w:rPr>
          <w:rFonts w:ascii="SimSun" w:eastAsia="SimSun" w:hAnsi="SimSun" w:cs="SimSun"/>
          <w:color w:val="333344"/>
          <w:kern w:val="0"/>
          <w:sz w:val="23"/>
          <w:szCs w:val="23"/>
        </w:rPr>
        <w:t>处</w:t>
      </w:r>
      <w:r w:rsidRPr="00BF0B04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理程序映射。</w:t>
      </w:r>
      <w:r w:rsidRPr="00BF0B04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BF0B04">
        <w:rPr>
          <w:rFonts w:ascii="Consolas" w:eastAsia="ＭＳ ゴシック" w:hAnsi="Consolas" w:cs="Consolas"/>
          <w:color w:val="C7254E"/>
          <w:kern w:val="0"/>
          <w:sz w:val="23"/>
        </w:rPr>
        <w:t>ControllerClassNameHandlerMapping</w:t>
      </w:r>
      <w:r w:rsidRPr="00BF0B04">
        <w:rPr>
          <w:rFonts w:ascii="SimSun" w:eastAsia="SimSun" w:hAnsi="SimSun" w:cs="SimSun"/>
          <w:color w:val="333344"/>
          <w:kern w:val="0"/>
          <w:sz w:val="23"/>
          <w:szCs w:val="23"/>
        </w:rPr>
        <w:t>类</w:t>
      </w:r>
      <w:r w:rsidRPr="00BF0B04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是基于</w:t>
      </w:r>
      <w:r w:rsidRPr="00BF0B04">
        <w:rPr>
          <w:rFonts w:ascii="SimSun" w:eastAsia="SimSun" w:hAnsi="SimSun" w:cs="SimSun"/>
          <w:color w:val="333344"/>
          <w:kern w:val="0"/>
          <w:sz w:val="23"/>
          <w:szCs w:val="23"/>
        </w:rPr>
        <w:t>约</w:t>
      </w:r>
      <w:r w:rsidRPr="00BF0B04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定的</w:t>
      </w:r>
      <w:r w:rsidRPr="00BF0B04">
        <w:rPr>
          <w:rFonts w:ascii="SimSun" w:eastAsia="SimSun" w:hAnsi="SimSun" w:cs="SimSun"/>
          <w:color w:val="333344"/>
          <w:kern w:val="0"/>
          <w:sz w:val="23"/>
          <w:szCs w:val="23"/>
        </w:rPr>
        <w:t>处</w:t>
      </w:r>
      <w:r w:rsidRPr="00BF0B04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理程序映射</w:t>
      </w:r>
      <w:r w:rsidRPr="00BF0B04">
        <w:rPr>
          <w:rFonts w:ascii="SimSun" w:eastAsia="SimSun" w:hAnsi="SimSun" w:cs="SimSun"/>
          <w:color w:val="333344"/>
          <w:kern w:val="0"/>
          <w:sz w:val="23"/>
          <w:szCs w:val="23"/>
        </w:rPr>
        <w:t>类</w:t>
      </w:r>
      <w:r w:rsidRPr="00BF0B04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，它将</w:t>
      </w:r>
      <w:r w:rsidRPr="00BF0B04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URL</w:t>
      </w:r>
      <w:r w:rsidRPr="00BF0B04">
        <w:rPr>
          <w:rFonts w:ascii="SimSun" w:eastAsia="SimSun" w:hAnsi="SimSun" w:cs="SimSun"/>
          <w:color w:val="333344"/>
          <w:kern w:val="0"/>
          <w:sz w:val="23"/>
          <w:szCs w:val="23"/>
        </w:rPr>
        <w:t>请</w:t>
      </w:r>
      <w:r w:rsidRPr="00BF0B04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求映射到配置中提到的控制器的名称。</w:t>
      </w:r>
      <w:r w:rsidRPr="00BF0B04">
        <w:rPr>
          <w:rFonts w:ascii="SimSun" w:eastAsia="SimSun" w:hAnsi="SimSun" w:cs="SimSun"/>
          <w:color w:val="333344"/>
          <w:kern w:val="0"/>
          <w:sz w:val="23"/>
          <w:szCs w:val="23"/>
          <w:lang w:eastAsia="zh-CN"/>
        </w:rPr>
        <w:t>这</w:t>
      </w:r>
      <w:r w:rsidRPr="00BF0B04">
        <w:rPr>
          <w:rFonts w:ascii="ＭＳ 明朝" w:eastAsia="ＭＳ 明朝" w:hAnsi="ＭＳ 明朝" w:cs="ＭＳ 明朝"/>
          <w:color w:val="333344"/>
          <w:kern w:val="0"/>
          <w:sz w:val="23"/>
          <w:szCs w:val="23"/>
          <w:lang w:eastAsia="zh-CN"/>
        </w:rPr>
        <w:t>个</w:t>
      </w:r>
      <w:r w:rsidRPr="00BF0B04">
        <w:rPr>
          <w:rFonts w:ascii="SimSun" w:eastAsia="SimSun" w:hAnsi="SimSun" w:cs="SimSun"/>
          <w:color w:val="333344"/>
          <w:kern w:val="0"/>
          <w:sz w:val="23"/>
          <w:szCs w:val="23"/>
          <w:lang w:eastAsia="zh-CN"/>
        </w:rPr>
        <w:t>类</w:t>
      </w:r>
      <w:r w:rsidRPr="00BF0B04">
        <w:rPr>
          <w:rFonts w:ascii="ＭＳ 明朝" w:eastAsia="ＭＳ 明朝" w:hAnsi="ＭＳ 明朝" w:cs="ＭＳ 明朝"/>
          <w:color w:val="333344"/>
          <w:kern w:val="0"/>
          <w:sz w:val="23"/>
          <w:szCs w:val="23"/>
          <w:lang w:eastAsia="zh-CN"/>
        </w:rPr>
        <w:t>接受控制器名称并将其</w:t>
      </w:r>
      <w:r w:rsidRPr="00BF0B04">
        <w:rPr>
          <w:rFonts w:ascii="SimSun" w:eastAsia="SimSun" w:hAnsi="SimSun" w:cs="SimSun"/>
          <w:color w:val="333344"/>
          <w:kern w:val="0"/>
          <w:sz w:val="23"/>
          <w:szCs w:val="23"/>
          <w:lang w:eastAsia="zh-CN"/>
        </w:rPr>
        <w:t>转换为带</w:t>
      </w:r>
      <w:r w:rsidRPr="00BF0B04">
        <w:rPr>
          <w:rFonts w:ascii="ＭＳ 明朝" w:eastAsia="ＭＳ 明朝" w:hAnsi="ＭＳ 明朝" w:cs="ＭＳ 明朝"/>
          <w:color w:val="333344"/>
          <w:kern w:val="0"/>
          <w:sz w:val="23"/>
          <w:szCs w:val="23"/>
          <w:lang w:eastAsia="zh-CN"/>
        </w:rPr>
        <w:t>有前</w:t>
      </w:r>
      <w:r w:rsidRPr="00BF0B04">
        <w:rPr>
          <w:rFonts w:ascii="SimSun" w:eastAsia="SimSun" w:hAnsi="SimSun" w:cs="SimSun"/>
          <w:color w:val="333344"/>
          <w:kern w:val="0"/>
          <w:sz w:val="23"/>
          <w:szCs w:val="23"/>
          <w:lang w:eastAsia="zh-CN"/>
        </w:rPr>
        <w:t>导</w:t>
      </w:r>
      <w:r w:rsidRPr="00BF0B04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“</w:t>
      </w:r>
      <w:r w:rsidRPr="00BF0B04">
        <w:rPr>
          <w:rFonts w:ascii="Consolas" w:eastAsia="ＭＳ ゴシック" w:hAnsi="Consolas" w:cs="Consolas"/>
          <w:color w:val="C7254E"/>
          <w:kern w:val="0"/>
          <w:sz w:val="23"/>
          <w:lang w:eastAsia="zh-CN"/>
        </w:rPr>
        <w:t>/</w:t>
      </w:r>
      <w:r w:rsidRPr="00BF0B04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”</w:t>
      </w:r>
      <w:r w:rsidRPr="00BF0B04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的小写形式。</w:t>
      </w:r>
      <w:r w:rsidRPr="00BF0B04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 xml:space="preserve"> </w:t>
      </w:r>
      <w:r w:rsidRPr="00BF0B04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例如</w:t>
      </w:r>
      <w:r w:rsidRPr="00BF0B04">
        <w:rPr>
          <w:rFonts w:ascii="Consolas" w:eastAsia="ＭＳ ゴシック" w:hAnsi="Consolas" w:cs="Consolas"/>
          <w:color w:val="C7254E"/>
          <w:kern w:val="0"/>
          <w:sz w:val="23"/>
        </w:rPr>
        <w:t>HelloController</w:t>
      </w:r>
      <w:r w:rsidRPr="00BF0B04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映射到</w:t>
      </w:r>
      <w:r w:rsidRPr="00BF0B04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URL: “</w:t>
      </w:r>
      <w:r w:rsidRPr="00BF0B04">
        <w:rPr>
          <w:rFonts w:ascii="Consolas" w:eastAsia="ＭＳ ゴシック" w:hAnsi="Consolas" w:cs="Consolas"/>
          <w:color w:val="C7254E"/>
          <w:kern w:val="0"/>
          <w:sz w:val="23"/>
        </w:rPr>
        <w:t>/hello*</w:t>
      </w:r>
      <w:r w:rsidRPr="00BF0B04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”</w:t>
      </w:r>
      <w:r w:rsidRPr="00BF0B04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。</w:t>
      </w:r>
    </w:p>
    <w:p w:rsidR="00BF0B04" w:rsidRPr="00BF0B04" w:rsidRDefault="00BF0B04" w:rsidP="00BF0B04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BF0B04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所下所示配置</w:t>
      </w:r>
      <w:r w:rsidRPr="00BF0B04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 xml:space="preserve"> -</w:t>
      </w:r>
    </w:p>
    <w:p w:rsidR="00BF0B04" w:rsidRPr="00BF0B04" w:rsidRDefault="00BF0B04" w:rsidP="00BF0B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BF0B04">
        <w:rPr>
          <w:rFonts w:ascii="Consolas" w:eastAsia="ＭＳ ゴシック" w:hAnsi="Consolas" w:cs="Consolas"/>
          <w:color w:val="990055"/>
          <w:kern w:val="0"/>
          <w:sz w:val="20"/>
        </w:rPr>
        <w:t>beans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BF0B04" w:rsidRPr="00BF0B04" w:rsidRDefault="00BF0B04" w:rsidP="00BF0B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BF0B04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BF0B04">
        <w:rPr>
          <w:rFonts w:ascii="Consolas" w:eastAsia="ＭＳ ゴシック" w:hAnsi="Consolas" w:cs="Consolas"/>
          <w:color w:val="990055"/>
          <w:kern w:val="0"/>
          <w:sz w:val="20"/>
        </w:rPr>
        <w:t xml:space="preserve">bean </w:t>
      </w:r>
      <w:r w:rsidRPr="00BF0B04">
        <w:rPr>
          <w:rFonts w:ascii="Consolas" w:eastAsia="ＭＳ ゴシック" w:hAnsi="Consolas" w:cs="Consolas"/>
          <w:color w:val="669900"/>
          <w:kern w:val="0"/>
          <w:sz w:val="20"/>
        </w:rPr>
        <w:t>class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BF0B04">
        <w:rPr>
          <w:rFonts w:ascii="Consolas" w:eastAsia="ＭＳ ゴシック" w:hAnsi="Consolas" w:cs="Consolas"/>
          <w:color w:val="0077AA"/>
          <w:kern w:val="0"/>
          <w:sz w:val="20"/>
        </w:rPr>
        <w:t>org.springframework.web.servlet.view.InternalResourceViewResolver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"&gt;</w:t>
      </w:r>
    </w:p>
    <w:p w:rsidR="00BF0B04" w:rsidRPr="00BF0B04" w:rsidRDefault="00BF0B04" w:rsidP="00BF0B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BF0B04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BF0B04">
        <w:rPr>
          <w:rFonts w:ascii="Consolas" w:eastAsia="ＭＳ ゴシック" w:hAnsi="Consolas" w:cs="Consolas"/>
          <w:color w:val="990055"/>
          <w:kern w:val="0"/>
          <w:sz w:val="20"/>
        </w:rPr>
        <w:t xml:space="preserve">property </w:t>
      </w:r>
      <w:r w:rsidRPr="00BF0B04">
        <w:rPr>
          <w:rFonts w:ascii="Consolas" w:eastAsia="ＭＳ ゴシック" w:hAnsi="Consolas" w:cs="Consolas"/>
          <w:color w:val="669900"/>
          <w:kern w:val="0"/>
          <w:sz w:val="20"/>
        </w:rPr>
        <w:t>name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BF0B04">
        <w:rPr>
          <w:rFonts w:ascii="Consolas" w:eastAsia="ＭＳ ゴシック" w:hAnsi="Consolas" w:cs="Consolas"/>
          <w:color w:val="0077AA"/>
          <w:kern w:val="0"/>
          <w:sz w:val="20"/>
        </w:rPr>
        <w:t>prefix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"</w:t>
      </w:r>
      <w:r w:rsidRPr="00BF0B04">
        <w:rPr>
          <w:rFonts w:ascii="Consolas" w:eastAsia="ＭＳ ゴシック" w:hAnsi="Consolas" w:cs="Consolas"/>
          <w:color w:val="990055"/>
          <w:kern w:val="0"/>
          <w:sz w:val="20"/>
        </w:rPr>
        <w:t xml:space="preserve"> </w:t>
      </w:r>
      <w:r w:rsidRPr="00BF0B04">
        <w:rPr>
          <w:rFonts w:ascii="Consolas" w:eastAsia="ＭＳ ゴシック" w:hAnsi="Consolas" w:cs="Consolas"/>
          <w:color w:val="669900"/>
          <w:kern w:val="0"/>
          <w:sz w:val="20"/>
        </w:rPr>
        <w:t>value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BF0B04">
        <w:rPr>
          <w:rFonts w:ascii="Consolas" w:eastAsia="ＭＳ ゴシック" w:hAnsi="Consolas" w:cs="Consolas"/>
          <w:color w:val="0077AA"/>
          <w:kern w:val="0"/>
          <w:sz w:val="20"/>
        </w:rPr>
        <w:t>/WEB-INF/jsp/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"/&gt;</w:t>
      </w:r>
    </w:p>
    <w:p w:rsidR="00BF0B04" w:rsidRPr="00BF0B04" w:rsidRDefault="00BF0B04" w:rsidP="00BF0B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BF0B04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BF0B04">
        <w:rPr>
          <w:rFonts w:ascii="Consolas" w:eastAsia="ＭＳ ゴシック" w:hAnsi="Consolas" w:cs="Consolas"/>
          <w:color w:val="990055"/>
          <w:kern w:val="0"/>
          <w:sz w:val="20"/>
        </w:rPr>
        <w:t xml:space="preserve">property </w:t>
      </w:r>
      <w:r w:rsidRPr="00BF0B04">
        <w:rPr>
          <w:rFonts w:ascii="Consolas" w:eastAsia="ＭＳ ゴシック" w:hAnsi="Consolas" w:cs="Consolas"/>
          <w:color w:val="669900"/>
          <w:kern w:val="0"/>
          <w:sz w:val="20"/>
        </w:rPr>
        <w:t>name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BF0B04">
        <w:rPr>
          <w:rFonts w:ascii="Consolas" w:eastAsia="ＭＳ ゴシック" w:hAnsi="Consolas" w:cs="Consolas"/>
          <w:color w:val="0077AA"/>
          <w:kern w:val="0"/>
          <w:sz w:val="20"/>
        </w:rPr>
        <w:t>suffix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"</w:t>
      </w:r>
      <w:r w:rsidRPr="00BF0B04">
        <w:rPr>
          <w:rFonts w:ascii="Consolas" w:eastAsia="ＭＳ ゴシック" w:hAnsi="Consolas" w:cs="Consolas"/>
          <w:color w:val="990055"/>
          <w:kern w:val="0"/>
          <w:sz w:val="20"/>
        </w:rPr>
        <w:t xml:space="preserve"> </w:t>
      </w:r>
      <w:r w:rsidRPr="00BF0B04">
        <w:rPr>
          <w:rFonts w:ascii="Consolas" w:eastAsia="ＭＳ ゴシック" w:hAnsi="Consolas" w:cs="Consolas"/>
          <w:color w:val="669900"/>
          <w:kern w:val="0"/>
          <w:sz w:val="20"/>
        </w:rPr>
        <w:t>value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BF0B04">
        <w:rPr>
          <w:rFonts w:ascii="Consolas" w:eastAsia="ＭＳ ゴシック" w:hAnsi="Consolas" w:cs="Consolas"/>
          <w:color w:val="0077AA"/>
          <w:kern w:val="0"/>
          <w:sz w:val="20"/>
        </w:rPr>
        <w:t>.jsp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"/&gt;</w:t>
      </w:r>
    </w:p>
    <w:p w:rsidR="00BF0B04" w:rsidRPr="00BF0B04" w:rsidRDefault="00BF0B04" w:rsidP="00BF0B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BF0B04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&lt;/</w:t>
      </w:r>
      <w:r w:rsidRPr="00BF0B04">
        <w:rPr>
          <w:rFonts w:ascii="Consolas" w:eastAsia="ＭＳ ゴシック" w:hAnsi="Consolas" w:cs="Consolas"/>
          <w:color w:val="990055"/>
          <w:kern w:val="0"/>
          <w:sz w:val="20"/>
        </w:rPr>
        <w:t>bean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BF0B04" w:rsidRPr="00BF0B04" w:rsidRDefault="00BF0B04" w:rsidP="00BF0B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BF0B04" w:rsidRPr="00BF0B04" w:rsidRDefault="00BF0B04" w:rsidP="00BF0B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BF0B04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BF0B04">
        <w:rPr>
          <w:rFonts w:ascii="Consolas" w:eastAsia="ＭＳ ゴシック" w:hAnsi="Consolas" w:cs="Consolas"/>
          <w:color w:val="990055"/>
          <w:kern w:val="0"/>
          <w:sz w:val="20"/>
        </w:rPr>
        <w:t xml:space="preserve">bean </w:t>
      </w:r>
      <w:r w:rsidRPr="00BF0B04">
        <w:rPr>
          <w:rFonts w:ascii="Consolas" w:eastAsia="ＭＳ ゴシック" w:hAnsi="Consolas" w:cs="Consolas"/>
          <w:color w:val="669900"/>
          <w:kern w:val="0"/>
          <w:sz w:val="20"/>
        </w:rPr>
        <w:t>class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BF0B04">
        <w:rPr>
          <w:rFonts w:ascii="Consolas" w:eastAsia="ＭＳ ゴシック" w:hAnsi="Consolas" w:cs="Consolas"/>
          <w:color w:val="0077AA"/>
          <w:kern w:val="0"/>
          <w:sz w:val="20"/>
        </w:rPr>
        <w:t>org.springframework.web.servlet.mvc.support.ControllerClassNameHandlerMapping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"/&gt;</w:t>
      </w:r>
    </w:p>
    <w:p w:rsidR="00BF0B04" w:rsidRPr="00BF0B04" w:rsidRDefault="00BF0B04" w:rsidP="00BF0B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BF0B04" w:rsidRPr="00BF0B04" w:rsidRDefault="00BF0B04" w:rsidP="00BF0B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BF0B04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BF0B04">
        <w:rPr>
          <w:rFonts w:ascii="Consolas" w:eastAsia="ＭＳ ゴシック" w:hAnsi="Consolas" w:cs="Consolas"/>
          <w:color w:val="990055"/>
          <w:kern w:val="0"/>
          <w:sz w:val="20"/>
        </w:rPr>
        <w:t xml:space="preserve">bean </w:t>
      </w:r>
      <w:r w:rsidRPr="00BF0B04">
        <w:rPr>
          <w:rFonts w:ascii="Consolas" w:eastAsia="ＭＳ ゴシック" w:hAnsi="Consolas" w:cs="Consolas"/>
          <w:color w:val="669900"/>
          <w:kern w:val="0"/>
          <w:sz w:val="20"/>
        </w:rPr>
        <w:t>class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BF0B04">
        <w:rPr>
          <w:rFonts w:ascii="Consolas" w:eastAsia="ＭＳ ゴシック" w:hAnsi="Consolas" w:cs="Consolas"/>
          <w:color w:val="0077AA"/>
          <w:kern w:val="0"/>
          <w:sz w:val="20"/>
        </w:rPr>
        <w:t>com.yiibai.springmvc.HelloController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"</w:t>
      </w:r>
      <w:r w:rsidRPr="00BF0B04">
        <w:rPr>
          <w:rFonts w:ascii="Consolas" w:eastAsia="ＭＳ ゴシック" w:hAnsi="Consolas" w:cs="Consolas"/>
          <w:color w:val="990055"/>
          <w:kern w:val="0"/>
          <w:sz w:val="20"/>
        </w:rPr>
        <w:t xml:space="preserve"> 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/&gt;</w:t>
      </w:r>
    </w:p>
    <w:p w:rsidR="00BF0B04" w:rsidRPr="00BF0B04" w:rsidRDefault="00BF0B04" w:rsidP="00BF0B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BF0B04" w:rsidRPr="00BF0B04" w:rsidRDefault="00BF0B04" w:rsidP="00BF0B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BF0B04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BF0B04">
        <w:rPr>
          <w:rFonts w:ascii="Consolas" w:eastAsia="ＭＳ ゴシック" w:hAnsi="Consolas" w:cs="Consolas"/>
          <w:color w:val="990055"/>
          <w:kern w:val="0"/>
          <w:sz w:val="20"/>
        </w:rPr>
        <w:t xml:space="preserve">bean </w:t>
      </w:r>
      <w:r w:rsidRPr="00BF0B04">
        <w:rPr>
          <w:rFonts w:ascii="Consolas" w:eastAsia="ＭＳ ゴシック" w:hAnsi="Consolas" w:cs="Consolas"/>
          <w:color w:val="669900"/>
          <w:kern w:val="0"/>
          <w:sz w:val="20"/>
        </w:rPr>
        <w:t>class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BF0B04">
        <w:rPr>
          <w:rFonts w:ascii="Consolas" w:eastAsia="ＭＳ ゴシック" w:hAnsi="Consolas" w:cs="Consolas"/>
          <w:color w:val="0077AA"/>
          <w:kern w:val="0"/>
          <w:sz w:val="20"/>
        </w:rPr>
        <w:t>com.yiibai.springmvc.WelcomeController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"/&gt;</w:t>
      </w:r>
      <w:r w:rsidRPr="00BF0B04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</w:p>
    <w:p w:rsidR="00BF0B04" w:rsidRPr="00BF0B04" w:rsidRDefault="00BF0B04" w:rsidP="00BF0B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&lt;/</w:t>
      </w:r>
      <w:r w:rsidRPr="00BF0B04">
        <w:rPr>
          <w:rFonts w:ascii="Consolas" w:eastAsia="ＭＳ ゴシック" w:hAnsi="Consolas" w:cs="Consolas"/>
          <w:color w:val="990055"/>
          <w:kern w:val="0"/>
          <w:sz w:val="20"/>
        </w:rPr>
        <w:t>beans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BF0B04" w:rsidRPr="00BF0B04" w:rsidRDefault="00BF0B04" w:rsidP="00BF0B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ＭＳ ゴシック" w:hAnsi="Consolas" w:cs="Consolas"/>
          <w:color w:val="000000"/>
          <w:kern w:val="0"/>
          <w:sz w:val="20"/>
          <w:szCs w:val="20"/>
        </w:rPr>
      </w:pPr>
      <w:r w:rsidRPr="00BF0B04">
        <w:rPr>
          <w:rFonts w:ascii="Consolas" w:eastAsia="ＭＳ ゴシック" w:hAnsi="Consolas" w:cs="Consolas"/>
          <w:color w:val="BBBBBB"/>
          <w:kern w:val="0"/>
          <w:sz w:val="16"/>
          <w:szCs w:val="16"/>
        </w:rPr>
        <w:t>XML</w:t>
      </w:r>
    </w:p>
    <w:p w:rsidR="00BF0B04" w:rsidRPr="00BF0B04" w:rsidRDefault="00BF0B04" w:rsidP="00BF0B04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BF0B04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例如，使用上面的配置，</w:t>
      </w:r>
      <w:r w:rsidRPr="00BF0B04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URI</w:t>
      </w:r>
      <w:r w:rsidRPr="00BF0B04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：</w:t>
      </w:r>
    </w:p>
    <w:p w:rsidR="00BF0B04" w:rsidRPr="00BF0B04" w:rsidRDefault="00BF0B04" w:rsidP="00BF0B04">
      <w:pPr>
        <w:widowControl/>
        <w:numPr>
          <w:ilvl w:val="0"/>
          <w:numId w:val="1"/>
        </w:numPr>
        <w:shd w:val="clear" w:color="auto" w:fill="FFFFFF"/>
        <w:spacing w:after="90"/>
        <w:ind w:left="69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BF0B04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对</w:t>
      </w:r>
      <w:r w:rsidRPr="00BF0B04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于</w:t>
      </w:r>
      <w:r w:rsidRPr="00BF0B04">
        <w:rPr>
          <w:rFonts w:ascii="Consolas" w:eastAsia="ＭＳ ゴシック" w:hAnsi="Consolas" w:cs="Consolas"/>
          <w:color w:val="C7254E"/>
          <w:kern w:val="0"/>
          <w:sz w:val="23"/>
        </w:rPr>
        <w:t>/helloWorld.html</w:t>
      </w:r>
      <w:r w:rsidRPr="00BF0B04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或</w:t>
      </w:r>
      <w:r w:rsidRPr="00BF0B04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BF0B04">
        <w:rPr>
          <w:rFonts w:ascii="Consolas" w:eastAsia="ＭＳ ゴシック" w:hAnsi="Consolas" w:cs="Consolas"/>
          <w:color w:val="C7254E"/>
          <w:kern w:val="0"/>
          <w:sz w:val="23"/>
        </w:rPr>
        <w:t>/hello{</w:t>
      </w:r>
      <w:r w:rsidRPr="00BF0B04">
        <w:rPr>
          <w:rFonts w:ascii="Consolas" w:eastAsia="ＭＳ ゴシック" w:hAnsi="Consolas" w:cs="Consolas"/>
          <w:color w:val="C7254E"/>
          <w:kern w:val="0"/>
          <w:sz w:val="23"/>
        </w:rPr>
        <w:t>任何字母</w:t>
      </w:r>
      <w:r w:rsidRPr="00BF0B04">
        <w:rPr>
          <w:rFonts w:ascii="Consolas" w:eastAsia="ＭＳ ゴシック" w:hAnsi="Consolas" w:cs="Consolas"/>
          <w:color w:val="C7254E"/>
          <w:kern w:val="0"/>
          <w:sz w:val="23"/>
        </w:rPr>
        <w:t>}.html</w:t>
      </w:r>
      <w:r w:rsidRPr="00BF0B04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，</w:t>
      </w:r>
      <w:r w:rsidRPr="00BF0B04">
        <w:rPr>
          <w:rFonts w:ascii="Consolas" w:eastAsia="ＭＳ ゴシック" w:hAnsi="Consolas" w:cs="Consolas"/>
          <w:color w:val="C7254E"/>
          <w:kern w:val="0"/>
          <w:sz w:val="23"/>
        </w:rPr>
        <w:t>DispatcherServlet</w:t>
      </w:r>
      <w:r w:rsidRPr="00BF0B04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将</w:t>
      </w:r>
      <w:r w:rsidRPr="00BF0B04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请</w:t>
      </w:r>
      <w:r w:rsidRPr="00BF0B04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求</w:t>
      </w:r>
      <w:r w:rsidRPr="00BF0B04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转发</w:t>
      </w:r>
      <w:r w:rsidRPr="00BF0B04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到</w:t>
      </w:r>
      <w:r w:rsidRPr="00BF0B04">
        <w:rPr>
          <w:rFonts w:ascii="Consolas" w:eastAsia="ＭＳ ゴシック" w:hAnsi="Consolas" w:cs="Consolas"/>
          <w:color w:val="C7254E"/>
          <w:kern w:val="0"/>
          <w:sz w:val="23"/>
        </w:rPr>
        <w:t>HelloController</w:t>
      </w:r>
      <w:r w:rsidRPr="00BF0B04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类</w:t>
      </w:r>
      <w:r w:rsidRPr="00BF0B04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。</w:t>
      </w:r>
    </w:p>
    <w:p w:rsidR="00BF0B04" w:rsidRPr="00BF0B04" w:rsidRDefault="00BF0B04" w:rsidP="00BF0B04">
      <w:pPr>
        <w:widowControl/>
        <w:numPr>
          <w:ilvl w:val="0"/>
          <w:numId w:val="1"/>
        </w:numPr>
        <w:shd w:val="clear" w:color="auto" w:fill="FFFFFF"/>
        <w:spacing w:after="90"/>
        <w:ind w:left="69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BF0B04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对</w:t>
      </w:r>
      <w:r w:rsidRPr="00BF0B04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于</w:t>
      </w:r>
      <w:r w:rsidRPr="00BF0B04">
        <w:rPr>
          <w:rFonts w:ascii="Consolas" w:eastAsia="ＭＳ ゴシック" w:hAnsi="Consolas" w:cs="Consolas"/>
          <w:color w:val="C7254E"/>
          <w:kern w:val="0"/>
          <w:sz w:val="23"/>
        </w:rPr>
        <w:t>/welcome.html</w:t>
      </w:r>
      <w:r w:rsidRPr="00BF0B04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，</w:t>
      </w:r>
      <w:r w:rsidRPr="00BF0B04">
        <w:rPr>
          <w:rFonts w:ascii="Consolas" w:eastAsia="ＭＳ ゴシック" w:hAnsi="Consolas" w:cs="Consolas"/>
          <w:color w:val="C7254E"/>
          <w:kern w:val="0"/>
          <w:sz w:val="23"/>
        </w:rPr>
        <w:t>DispatcherServlet</w:t>
      </w:r>
      <w:r w:rsidRPr="00BF0B04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会将</w:t>
      </w:r>
      <w:r w:rsidRPr="00BF0B04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请</w:t>
      </w:r>
      <w:r w:rsidRPr="00BF0B04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求</w:t>
      </w:r>
      <w:r w:rsidRPr="00BF0B04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转发给</w:t>
      </w:r>
      <w:r w:rsidRPr="00BF0B04">
        <w:rPr>
          <w:rFonts w:ascii="Consolas" w:eastAsia="ＭＳ ゴシック" w:hAnsi="Consolas" w:cs="Consolas"/>
          <w:color w:val="C7254E"/>
          <w:kern w:val="0"/>
          <w:sz w:val="23"/>
        </w:rPr>
        <w:t>WelcomeController</w:t>
      </w:r>
      <w:r w:rsidRPr="00BF0B04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类</w:t>
      </w:r>
      <w:r w:rsidRPr="00BF0B04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。</w:t>
      </w:r>
    </w:p>
    <w:p w:rsidR="00BF0B04" w:rsidRPr="00BF0B04" w:rsidRDefault="00BF0B04" w:rsidP="00BF0B04">
      <w:pPr>
        <w:widowControl/>
        <w:numPr>
          <w:ilvl w:val="0"/>
          <w:numId w:val="1"/>
        </w:numPr>
        <w:shd w:val="clear" w:color="auto" w:fill="FFFFFF"/>
        <w:spacing w:after="90"/>
        <w:ind w:left="69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BF0B04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对</w:t>
      </w:r>
      <w:r w:rsidRPr="00BF0B04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于</w:t>
      </w:r>
      <w:r w:rsidRPr="00BF0B04">
        <w:rPr>
          <w:rFonts w:ascii="Consolas" w:eastAsia="ＭＳ ゴシック" w:hAnsi="Consolas" w:cs="Consolas"/>
          <w:color w:val="C7254E"/>
          <w:kern w:val="0"/>
          <w:sz w:val="23"/>
        </w:rPr>
        <w:t>/welcome1.html</w:t>
      </w:r>
      <w:r w:rsidRPr="00BF0B04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，</w:t>
      </w:r>
      <w:r w:rsidRPr="00BF0B04">
        <w:rPr>
          <w:rFonts w:ascii="Consolas" w:eastAsia="ＭＳ ゴシック" w:hAnsi="Consolas" w:cs="Consolas"/>
          <w:color w:val="C7254E"/>
          <w:kern w:val="0"/>
          <w:sz w:val="23"/>
        </w:rPr>
        <w:t>DispatcherServlet</w:t>
      </w:r>
      <w:r w:rsidRPr="00BF0B04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将不会找到任何控制器，服</w:t>
      </w:r>
      <w:r w:rsidRPr="00BF0B04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务</w:t>
      </w:r>
      <w:r w:rsidRPr="00BF0B04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器将抛出</w:t>
      </w:r>
      <w:r w:rsidRPr="00BF0B04">
        <w:rPr>
          <w:rFonts w:ascii="Consolas" w:eastAsia="ＭＳ ゴシック" w:hAnsi="Consolas" w:cs="Consolas"/>
          <w:color w:val="C7254E"/>
          <w:kern w:val="0"/>
          <w:sz w:val="23"/>
        </w:rPr>
        <w:t>404</w:t>
      </w:r>
      <w:r w:rsidRPr="00BF0B04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状</w:t>
      </w:r>
      <w:r w:rsidRPr="00BF0B04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态错误</w:t>
      </w:r>
      <w:r w:rsidRPr="00BF0B04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。</w:t>
      </w:r>
    </w:p>
    <w:p w:rsidR="00BF0B04" w:rsidRPr="00BF0B04" w:rsidRDefault="00BF0B04" w:rsidP="00BF0B04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BF0B04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首先，</w:t>
      </w:r>
      <w:r w:rsidRPr="00BF0B04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让</w:t>
      </w:r>
      <w:r w:rsidRPr="00BF0B04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我</w:t>
      </w:r>
      <w:r w:rsidRPr="00BF0B04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们</w:t>
      </w:r>
      <w:r w:rsidRPr="00BF0B04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使用</w:t>
      </w:r>
      <w:r w:rsidRPr="00BF0B04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Eclipse IDE</w:t>
      </w:r>
      <w:r w:rsidRPr="00BF0B04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，并按照以下步</w:t>
      </w:r>
      <w:r w:rsidRPr="00BF0B04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骤</w:t>
      </w:r>
      <w:r w:rsidRPr="00BF0B04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使用</w:t>
      </w:r>
      <w:r w:rsidRPr="00BF0B04">
        <w:rPr>
          <w:rFonts w:ascii="Helvetica" w:eastAsia="ＭＳ Ｐゴシック" w:hAnsi="Helvetica" w:cs="Helvetica"/>
          <w:b/>
          <w:bCs/>
          <w:color w:val="333344"/>
          <w:kern w:val="0"/>
          <w:sz w:val="23"/>
        </w:rPr>
        <w:t>Spring Web Framework</w:t>
      </w:r>
      <w:r w:rsidRPr="00BF0B04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开</w:t>
      </w:r>
      <w:r w:rsidRPr="00BF0B04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发</w:t>
      </w:r>
      <w:r w:rsidRPr="00BF0B04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基于</w:t>
      </w:r>
      <w:r w:rsidRPr="00BF0B04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动态</w:t>
      </w:r>
      <w:r w:rsidRPr="00BF0B04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表</w:t>
      </w:r>
      <w:r w:rsidRPr="00BF0B04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单</w:t>
      </w:r>
      <w:r w:rsidRPr="00BF0B04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的</w:t>
      </w:r>
      <w:r w:rsidRPr="00BF0B04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Web</w:t>
      </w:r>
      <w:r w:rsidRPr="00BF0B04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应</w:t>
      </w:r>
      <w:r w:rsidRPr="00BF0B04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用程序：</w:t>
      </w:r>
    </w:p>
    <w:p w:rsidR="00BF0B04" w:rsidRPr="00BF0B04" w:rsidRDefault="00BF0B04" w:rsidP="00BF0B04">
      <w:pPr>
        <w:widowControl/>
        <w:numPr>
          <w:ilvl w:val="0"/>
          <w:numId w:val="2"/>
        </w:numPr>
        <w:shd w:val="clear" w:color="auto" w:fill="FFFFFF"/>
        <w:spacing w:after="90"/>
        <w:ind w:left="69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BF0B04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lastRenderedPageBreak/>
        <w:t>创</w:t>
      </w:r>
      <w:r w:rsidRPr="00BF0B04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建一个名称</w:t>
      </w:r>
      <w:r w:rsidRPr="00BF0B04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为</w:t>
      </w:r>
      <w:r w:rsidRPr="00BF0B04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BF0B04">
        <w:rPr>
          <w:rFonts w:ascii="Helvetica" w:eastAsia="ＭＳ Ｐゴシック" w:hAnsi="Helvetica" w:cs="Helvetica"/>
          <w:b/>
          <w:bCs/>
          <w:color w:val="333344"/>
          <w:kern w:val="0"/>
          <w:sz w:val="23"/>
        </w:rPr>
        <w:t>ControllerClassNameHandlerMapping</w:t>
      </w:r>
      <w:r w:rsidRPr="00BF0B04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BF0B04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的</w:t>
      </w:r>
      <w:r w:rsidRPr="00BF0B04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动态</w:t>
      </w:r>
      <w:r w:rsidRPr="00BF0B04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WEB</w:t>
      </w:r>
      <w:r w:rsidRPr="00BF0B04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项</w:t>
      </w:r>
      <w:r w:rsidRPr="00BF0B04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目。</w:t>
      </w:r>
    </w:p>
    <w:p w:rsidR="00BF0B04" w:rsidRPr="00BF0B04" w:rsidRDefault="00BF0B04" w:rsidP="00BF0B04">
      <w:pPr>
        <w:widowControl/>
        <w:numPr>
          <w:ilvl w:val="0"/>
          <w:numId w:val="2"/>
        </w:numPr>
        <w:shd w:val="clear" w:color="auto" w:fill="FFFFFF"/>
        <w:spacing w:after="90"/>
        <w:ind w:left="69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BF0B04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在</w:t>
      </w:r>
      <w:r w:rsidRPr="00BF0B04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BF0B04">
        <w:rPr>
          <w:rFonts w:ascii="Consolas" w:eastAsia="ＭＳ ゴシック" w:hAnsi="Consolas" w:cs="Consolas"/>
          <w:color w:val="C7254E"/>
          <w:kern w:val="0"/>
          <w:sz w:val="23"/>
        </w:rPr>
        <w:t>com.yiibai.springmvc</w:t>
      </w:r>
      <w:r w:rsidRPr="00BF0B04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BF0B04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包下</w:t>
      </w:r>
      <w:r w:rsidRPr="00BF0B04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创</w:t>
      </w:r>
      <w:r w:rsidRPr="00BF0B04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建两个</w:t>
      </w:r>
      <w:r w:rsidRPr="00BF0B04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Java</w:t>
      </w:r>
      <w:r w:rsidRPr="00BF0B04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类</w:t>
      </w:r>
      <w:r w:rsidRPr="00BF0B04">
        <w:rPr>
          <w:rFonts w:ascii="Consolas" w:eastAsia="ＭＳ ゴシック" w:hAnsi="Consolas" w:cs="Consolas"/>
          <w:color w:val="C7254E"/>
          <w:kern w:val="0"/>
          <w:sz w:val="23"/>
        </w:rPr>
        <w:t>HelloController</w:t>
      </w:r>
      <w:r w:rsidRPr="00BF0B04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和</w:t>
      </w:r>
      <w:r w:rsidRPr="00BF0B04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BF0B04">
        <w:rPr>
          <w:rFonts w:ascii="Consolas" w:eastAsia="ＭＳ ゴシック" w:hAnsi="Consolas" w:cs="Consolas"/>
          <w:color w:val="C7254E"/>
          <w:kern w:val="0"/>
          <w:sz w:val="23"/>
        </w:rPr>
        <w:t>WelcomeController</w:t>
      </w:r>
      <w:r w:rsidRPr="00BF0B04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。</w:t>
      </w:r>
    </w:p>
    <w:p w:rsidR="00BF0B04" w:rsidRPr="00BF0B04" w:rsidRDefault="00BF0B04" w:rsidP="00BF0B04">
      <w:pPr>
        <w:widowControl/>
        <w:numPr>
          <w:ilvl w:val="0"/>
          <w:numId w:val="2"/>
        </w:numPr>
        <w:shd w:val="clear" w:color="auto" w:fill="FFFFFF"/>
        <w:spacing w:after="90"/>
        <w:ind w:left="69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BF0B04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在</w:t>
      </w:r>
      <w:r w:rsidRPr="00BF0B04">
        <w:rPr>
          <w:rFonts w:ascii="Consolas" w:eastAsia="ＭＳ ゴシック" w:hAnsi="Consolas" w:cs="Consolas"/>
          <w:color w:val="C7254E"/>
          <w:kern w:val="0"/>
          <w:sz w:val="23"/>
        </w:rPr>
        <w:t>jsp</w:t>
      </w:r>
      <w:r w:rsidRPr="00BF0B04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子文件</w:t>
      </w:r>
      <w:r w:rsidRPr="00BF0B04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夹</w:t>
      </w:r>
      <w:r w:rsidRPr="00BF0B04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下</w:t>
      </w:r>
      <w:r w:rsidRPr="00BF0B04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创</w:t>
      </w:r>
      <w:r w:rsidRPr="00BF0B04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建两个</w:t>
      </w:r>
      <w:r w:rsidRPr="00BF0B04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视图</w:t>
      </w:r>
      <w:r w:rsidRPr="00BF0B04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文件：</w:t>
      </w:r>
      <w:r w:rsidRPr="00BF0B04">
        <w:rPr>
          <w:rFonts w:ascii="Consolas" w:eastAsia="ＭＳ ゴシック" w:hAnsi="Consolas" w:cs="Consolas"/>
          <w:color w:val="C7254E"/>
          <w:kern w:val="0"/>
          <w:sz w:val="23"/>
        </w:rPr>
        <w:t>hello.jsp</w:t>
      </w:r>
      <w:r w:rsidRPr="00BF0B04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BF0B04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和</w:t>
      </w:r>
      <w:r w:rsidRPr="00BF0B04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BF0B04">
        <w:rPr>
          <w:rFonts w:ascii="Consolas" w:eastAsia="ＭＳ ゴシック" w:hAnsi="Consolas" w:cs="Consolas"/>
          <w:color w:val="C7254E"/>
          <w:kern w:val="0"/>
          <w:sz w:val="23"/>
        </w:rPr>
        <w:t>welcome.jsp</w:t>
      </w:r>
      <w:r w:rsidRPr="00BF0B04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。</w:t>
      </w:r>
    </w:p>
    <w:p w:rsidR="00BF0B04" w:rsidRPr="00BF0B04" w:rsidRDefault="00BF0B04" w:rsidP="00BF0B04">
      <w:pPr>
        <w:widowControl/>
        <w:numPr>
          <w:ilvl w:val="0"/>
          <w:numId w:val="2"/>
        </w:numPr>
        <w:shd w:val="clear" w:color="auto" w:fill="FFFFFF"/>
        <w:spacing w:after="90"/>
        <w:ind w:left="69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</w:pPr>
      <w:r w:rsidRPr="00BF0B04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最后一步是</w:t>
      </w:r>
      <w:r w:rsidRPr="00BF0B04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创</w:t>
      </w:r>
      <w:r w:rsidRPr="00BF0B04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建所有源和配置文件的内容并运行</w:t>
      </w:r>
      <w:r w:rsidRPr="00BF0B04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应</w:t>
      </w:r>
      <w:r w:rsidRPr="00BF0B04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用程序，</w:t>
      </w:r>
      <w:r w:rsidRPr="00BF0B04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详细</w:t>
      </w:r>
      <w:r w:rsidRPr="00BF0B04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如下所述。</w:t>
      </w:r>
    </w:p>
    <w:p w:rsidR="00BF0B04" w:rsidRPr="00BF0B04" w:rsidRDefault="00BF0B04" w:rsidP="00BF0B04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</w:pPr>
      <w:r w:rsidRPr="00BF0B04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完整的</w:t>
      </w:r>
      <w:r w:rsidRPr="00BF0B04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项</w:t>
      </w:r>
      <w:r w:rsidRPr="00BF0B04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目文件目</w:t>
      </w:r>
      <w:r w:rsidRPr="00BF0B04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录结</w:t>
      </w:r>
      <w:r w:rsidRPr="00BF0B04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构如下所示</w:t>
      </w:r>
      <w:r w:rsidRPr="00BF0B04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 xml:space="preserve"> -</w:t>
      </w:r>
    </w:p>
    <w:p w:rsidR="00BF0B04" w:rsidRPr="00BF0B04" w:rsidRDefault="00BF0B04" w:rsidP="00BF0B04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>
        <w:rPr>
          <w:rFonts w:ascii="Helvetica" w:eastAsia="ＭＳ Ｐゴシック" w:hAnsi="Helvetica" w:cs="Helvetica"/>
          <w:noProof/>
          <w:color w:val="333344"/>
          <w:kern w:val="0"/>
          <w:sz w:val="23"/>
          <w:szCs w:val="23"/>
        </w:rPr>
        <w:drawing>
          <wp:inline distT="0" distB="0" distL="0" distR="0">
            <wp:extent cx="4543425" cy="3810000"/>
            <wp:effectExtent l="19050" t="0" r="9525" b="0"/>
            <wp:docPr id="1" name="図 1" descr="http://www.yiibai.com/uploads/images/201701/2001/669140155_429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yiibai.com/uploads/images/201701/2001/669140155_4293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B04" w:rsidRPr="00BF0B04" w:rsidRDefault="00BF0B04" w:rsidP="00BF0B04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BF0B04">
        <w:rPr>
          <w:rFonts w:ascii="Helvetica" w:eastAsia="ＭＳ Ｐゴシック" w:hAnsi="Helvetica" w:cs="Helvetica"/>
          <w:b/>
          <w:bCs/>
          <w:color w:val="333344"/>
          <w:kern w:val="0"/>
          <w:sz w:val="23"/>
        </w:rPr>
        <w:t>HelloController.java</w:t>
      </w:r>
      <w:r w:rsidRPr="00BF0B04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BF0B04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的代</w:t>
      </w:r>
      <w:r w:rsidRPr="00BF0B04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码</w:t>
      </w:r>
      <w:r w:rsidRPr="00BF0B04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如下所示</w:t>
      </w:r>
      <w:r w:rsidRPr="00BF0B04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 xml:space="preserve"> -</w:t>
      </w:r>
    </w:p>
    <w:p w:rsidR="00BF0B04" w:rsidRPr="00BF0B04" w:rsidRDefault="00BF0B04" w:rsidP="00BF0B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BF0B04">
        <w:rPr>
          <w:rFonts w:ascii="Consolas" w:eastAsia="ＭＳ ゴシック" w:hAnsi="Consolas" w:cs="Consolas"/>
          <w:color w:val="0077AA"/>
          <w:kern w:val="0"/>
          <w:sz w:val="20"/>
        </w:rPr>
        <w:t>package</w:t>
      </w:r>
      <w:r w:rsidRPr="00BF0B04">
        <w:rPr>
          <w:rFonts w:ascii="Consolas" w:eastAsia="ＭＳ ゴシック" w:hAnsi="Consolas" w:cs="Consolas"/>
          <w:color w:val="000000"/>
          <w:kern w:val="0"/>
          <w:sz w:val="20"/>
        </w:rPr>
        <w:t xml:space="preserve"> com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BF0B04">
        <w:rPr>
          <w:rFonts w:ascii="Consolas" w:eastAsia="ＭＳ ゴシック" w:hAnsi="Consolas" w:cs="Consolas"/>
          <w:color w:val="000000"/>
          <w:kern w:val="0"/>
          <w:sz w:val="20"/>
        </w:rPr>
        <w:t>yiibai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BF0B04">
        <w:rPr>
          <w:rFonts w:ascii="Consolas" w:eastAsia="ＭＳ ゴシック" w:hAnsi="Consolas" w:cs="Consolas"/>
          <w:color w:val="000000"/>
          <w:kern w:val="0"/>
          <w:sz w:val="20"/>
        </w:rPr>
        <w:t>springmvc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BF0B04" w:rsidRPr="00BF0B04" w:rsidRDefault="00BF0B04" w:rsidP="00BF0B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BF0B04" w:rsidRPr="00BF0B04" w:rsidRDefault="00BF0B04" w:rsidP="00BF0B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BF0B04">
        <w:rPr>
          <w:rFonts w:ascii="Consolas" w:eastAsia="ＭＳ ゴシック" w:hAnsi="Consolas" w:cs="Consolas"/>
          <w:color w:val="0077AA"/>
          <w:kern w:val="0"/>
          <w:sz w:val="20"/>
        </w:rPr>
        <w:t>import</w:t>
      </w:r>
      <w:r w:rsidRPr="00BF0B04">
        <w:rPr>
          <w:rFonts w:ascii="Consolas" w:eastAsia="ＭＳ ゴシック" w:hAnsi="Consolas" w:cs="Consolas"/>
          <w:color w:val="000000"/>
          <w:kern w:val="0"/>
          <w:sz w:val="20"/>
        </w:rPr>
        <w:t xml:space="preserve"> javax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BF0B04">
        <w:rPr>
          <w:rFonts w:ascii="Consolas" w:eastAsia="ＭＳ ゴシック" w:hAnsi="Consolas" w:cs="Consolas"/>
          <w:color w:val="000000"/>
          <w:kern w:val="0"/>
          <w:sz w:val="20"/>
        </w:rPr>
        <w:t>servlet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BF0B04">
        <w:rPr>
          <w:rFonts w:ascii="Consolas" w:eastAsia="ＭＳ ゴシック" w:hAnsi="Consolas" w:cs="Consolas"/>
          <w:color w:val="000000"/>
          <w:kern w:val="0"/>
          <w:sz w:val="20"/>
        </w:rPr>
        <w:t>http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BF0B04">
        <w:rPr>
          <w:rFonts w:ascii="Consolas" w:eastAsia="ＭＳ ゴシック" w:hAnsi="Consolas" w:cs="Consolas"/>
          <w:color w:val="000000"/>
          <w:kern w:val="0"/>
          <w:sz w:val="20"/>
        </w:rPr>
        <w:t>HttpServletRequest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BF0B04" w:rsidRPr="00BF0B04" w:rsidRDefault="00BF0B04" w:rsidP="00BF0B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BF0B04">
        <w:rPr>
          <w:rFonts w:ascii="Consolas" w:eastAsia="ＭＳ ゴシック" w:hAnsi="Consolas" w:cs="Consolas"/>
          <w:color w:val="0077AA"/>
          <w:kern w:val="0"/>
          <w:sz w:val="20"/>
        </w:rPr>
        <w:t>import</w:t>
      </w:r>
      <w:r w:rsidRPr="00BF0B04">
        <w:rPr>
          <w:rFonts w:ascii="Consolas" w:eastAsia="ＭＳ ゴシック" w:hAnsi="Consolas" w:cs="Consolas"/>
          <w:color w:val="000000"/>
          <w:kern w:val="0"/>
          <w:sz w:val="20"/>
        </w:rPr>
        <w:t xml:space="preserve"> javax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BF0B04">
        <w:rPr>
          <w:rFonts w:ascii="Consolas" w:eastAsia="ＭＳ ゴシック" w:hAnsi="Consolas" w:cs="Consolas"/>
          <w:color w:val="000000"/>
          <w:kern w:val="0"/>
          <w:sz w:val="20"/>
        </w:rPr>
        <w:t>servlet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BF0B04">
        <w:rPr>
          <w:rFonts w:ascii="Consolas" w:eastAsia="ＭＳ ゴシック" w:hAnsi="Consolas" w:cs="Consolas"/>
          <w:color w:val="000000"/>
          <w:kern w:val="0"/>
          <w:sz w:val="20"/>
        </w:rPr>
        <w:t>http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BF0B04">
        <w:rPr>
          <w:rFonts w:ascii="Consolas" w:eastAsia="ＭＳ ゴシック" w:hAnsi="Consolas" w:cs="Consolas"/>
          <w:color w:val="000000"/>
          <w:kern w:val="0"/>
          <w:sz w:val="20"/>
        </w:rPr>
        <w:t>HttpServletResponse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BF0B04" w:rsidRPr="00BF0B04" w:rsidRDefault="00BF0B04" w:rsidP="00BF0B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BF0B04" w:rsidRPr="00BF0B04" w:rsidRDefault="00BF0B04" w:rsidP="00BF0B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BF0B04">
        <w:rPr>
          <w:rFonts w:ascii="Consolas" w:eastAsia="ＭＳ ゴシック" w:hAnsi="Consolas" w:cs="Consolas"/>
          <w:color w:val="0077AA"/>
          <w:kern w:val="0"/>
          <w:sz w:val="20"/>
        </w:rPr>
        <w:t>import</w:t>
      </w:r>
      <w:r w:rsidRPr="00BF0B04">
        <w:rPr>
          <w:rFonts w:ascii="Consolas" w:eastAsia="ＭＳ ゴシック" w:hAnsi="Consolas" w:cs="Consolas"/>
          <w:color w:val="000000"/>
          <w:kern w:val="0"/>
          <w:sz w:val="20"/>
        </w:rPr>
        <w:t xml:space="preserve"> org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BF0B04">
        <w:rPr>
          <w:rFonts w:ascii="Consolas" w:eastAsia="ＭＳ ゴシック" w:hAnsi="Consolas" w:cs="Consolas"/>
          <w:color w:val="000000"/>
          <w:kern w:val="0"/>
          <w:sz w:val="20"/>
        </w:rPr>
        <w:t>springframework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BF0B04">
        <w:rPr>
          <w:rFonts w:ascii="Consolas" w:eastAsia="ＭＳ ゴシック" w:hAnsi="Consolas" w:cs="Consolas"/>
          <w:color w:val="000000"/>
          <w:kern w:val="0"/>
          <w:sz w:val="20"/>
        </w:rPr>
        <w:t>web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BF0B04">
        <w:rPr>
          <w:rFonts w:ascii="Consolas" w:eastAsia="ＭＳ ゴシック" w:hAnsi="Consolas" w:cs="Consolas"/>
          <w:color w:val="000000"/>
          <w:kern w:val="0"/>
          <w:sz w:val="20"/>
        </w:rPr>
        <w:t>servlet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BF0B04">
        <w:rPr>
          <w:rFonts w:ascii="Consolas" w:eastAsia="ＭＳ ゴシック" w:hAnsi="Consolas" w:cs="Consolas"/>
          <w:color w:val="000000"/>
          <w:kern w:val="0"/>
          <w:sz w:val="20"/>
        </w:rPr>
        <w:t>ModelAndView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BF0B04" w:rsidRPr="00BF0B04" w:rsidRDefault="00BF0B04" w:rsidP="00BF0B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BF0B04">
        <w:rPr>
          <w:rFonts w:ascii="Consolas" w:eastAsia="ＭＳ ゴシック" w:hAnsi="Consolas" w:cs="Consolas"/>
          <w:color w:val="0077AA"/>
          <w:kern w:val="0"/>
          <w:sz w:val="20"/>
        </w:rPr>
        <w:t>import</w:t>
      </w:r>
      <w:r w:rsidRPr="00BF0B04">
        <w:rPr>
          <w:rFonts w:ascii="Consolas" w:eastAsia="ＭＳ ゴシック" w:hAnsi="Consolas" w:cs="Consolas"/>
          <w:color w:val="000000"/>
          <w:kern w:val="0"/>
          <w:sz w:val="20"/>
        </w:rPr>
        <w:t xml:space="preserve"> org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BF0B04">
        <w:rPr>
          <w:rFonts w:ascii="Consolas" w:eastAsia="ＭＳ ゴシック" w:hAnsi="Consolas" w:cs="Consolas"/>
          <w:color w:val="000000"/>
          <w:kern w:val="0"/>
          <w:sz w:val="20"/>
        </w:rPr>
        <w:t>springframework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BF0B04">
        <w:rPr>
          <w:rFonts w:ascii="Consolas" w:eastAsia="ＭＳ ゴシック" w:hAnsi="Consolas" w:cs="Consolas"/>
          <w:color w:val="000000"/>
          <w:kern w:val="0"/>
          <w:sz w:val="20"/>
        </w:rPr>
        <w:t>web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BF0B04">
        <w:rPr>
          <w:rFonts w:ascii="Consolas" w:eastAsia="ＭＳ ゴシック" w:hAnsi="Consolas" w:cs="Consolas"/>
          <w:color w:val="000000"/>
          <w:kern w:val="0"/>
          <w:sz w:val="20"/>
        </w:rPr>
        <w:t>servlet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BF0B04">
        <w:rPr>
          <w:rFonts w:ascii="Consolas" w:eastAsia="ＭＳ ゴシック" w:hAnsi="Consolas" w:cs="Consolas"/>
          <w:color w:val="000000"/>
          <w:kern w:val="0"/>
          <w:sz w:val="20"/>
        </w:rPr>
        <w:t>mvc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BF0B04">
        <w:rPr>
          <w:rFonts w:ascii="Consolas" w:eastAsia="ＭＳ ゴシック" w:hAnsi="Consolas" w:cs="Consolas"/>
          <w:color w:val="000000"/>
          <w:kern w:val="0"/>
          <w:sz w:val="20"/>
        </w:rPr>
        <w:t>AbstractController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BF0B04" w:rsidRPr="00BF0B04" w:rsidRDefault="00BF0B04" w:rsidP="00BF0B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BF0B04" w:rsidRPr="00BF0B04" w:rsidRDefault="00BF0B04" w:rsidP="00BF0B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BF0B04">
        <w:rPr>
          <w:rFonts w:ascii="Consolas" w:eastAsia="ＭＳ ゴシック" w:hAnsi="Consolas" w:cs="Consolas"/>
          <w:color w:val="0077AA"/>
          <w:kern w:val="0"/>
          <w:sz w:val="20"/>
        </w:rPr>
        <w:lastRenderedPageBreak/>
        <w:t>public</w:t>
      </w:r>
      <w:r w:rsidRPr="00BF0B04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BF0B04">
        <w:rPr>
          <w:rFonts w:ascii="Consolas" w:eastAsia="ＭＳ ゴシック" w:hAnsi="Consolas" w:cs="Consolas"/>
          <w:color w:val="0077AA"/>
          <w:kern w:val="0"/>
          <w:sz w:val="20"/>
        </w:rPr>
        <w:t>class</w:t>
      </w:r>
      <w:r w:rsidRPr="00BF0B04">
        <w:rPr>
          <w:rFonts w:ascii="Consolas" w:eastAsia="ＭＳ ゴシック" w:hAnsi="Consolas" w:cs="Consolas"/>
          <w:color w:val="000000"/>
          <w:kern w:val="0"/>
          <w:sz w:val="20"/>
        </w:rPr>
        <w:t xml:space="preserve"> HelloController </w:t>
      </w:r>
      <w:r w:rsidRPr="00BF0B04">
        <w:rPr>
          <w:rFonts w:ascii="Consolas" w:eastAsia="ＭＳ ゴシック" w:hAnsi="Consolas" w:cs="Consolas"/>
          <w:color w:val="0077AA"/>
          <w:kern w:val="0"/>
          <w:sz w:val="20"/>
        </w:rPr>
        <w:t>extends</w:t>
      </w:r>
      <w:r w:rsidRPr="00BF0B04">
        <w:rPr>
          <w:rFonts w:ascii="Consolas" w:eastAsia="ＭＳ ゴシック" w:hAnsi="Consolas" w:cs="Consolas"/>
          <w:color w:val="000000"/>
          <w:kern w:val="0"/>
          <w:sz w:val="20"/>
        </w:rPr>
        <w:t xml:space="preserve"> AbstractController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{</w:t>
      </w:r>
    </w:p>
    <w:p w:rsidR="00BF0B04" w:rsidRPr="00BF0B04" w:rsidRDefault="00BF0B04" w:rsidP="00BF0B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BF0B04" w:rsidRPr="00BF0B04" w:rsidRDefault="00BF0B04" w:rsidP="00BF0B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BF0B04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@Override</w:t>
      </w:r>
    </w:p>
    <w:p w:rsidR="00BF0B04" w:rsidRPr="00BF0B04" w:rsidRDefault="00BF0B04" w:rsidP="00BF0B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BF0B04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BF0B04">
        <w:rPr>
          <w:rFonts w:ascii="Consolas" w:eastAsia="ＭＳ ゴシック" w:hAnsi="Consolas" w:cs="Consolas"/>
          <w:color w:val="0077AA"/>
          <w:kern w:val="0"/>
          <w:sz w:val="20"/>
        </w:rPr>
        <w:t>protected</w:t>
      </w:r>
      <w:r w:rsidRPr="00BF0B04">
        <w:rPr>
          <w:rFonts w:ascii="Consolas" w:eastAsia="ＭＳ ゴシック" w:hAnsi="Consolas" w:cs="Consolas"/>
          <w:color w:val="000000"/>
          <w:kern w:val="0"/>
          <w:sz w:val="20"/>
        </w:rPr>
        <w:t xml:space="preserve"> ModelAndView </w:t>
      </w:r>
      <w:r w:rsidRPr="00BF0B04">
        <w:rPr>
          <w:rFonts w:ascii="Consolas" w:eastAsia="ＭＳ ゴシック" w:hAnsi="Consolas" w:cs="Consolas"/>
          <w:color w:val="DD4A68"/>
          <w:kern w:val="0"/>
          <w:sz w:val="20"/>
        </w:rPr>
        <w:t>handleRequestInternal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BF0B04">
        <w:rPr>
          <w:rFonts w:ascii="Consolas" w:eastAsia="ＭＳ ゴシック" w:hAnsi="Consolas" w:cs="Consolas"/>
          <w:color w:val="000000"/>
          <w:kern w:val="0"/>
          <w:sz w:val="20"/>
        </w:rPr>
        <w:t>HttpServletRequest request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,</w:t>
      </w:r>
    </w:p>
    <w:p w:rsidR="00BF0B04" w:rsidRPr="00BF0B04" w:rsidRDefault="00BF0B04" w:rsidP="00BF0B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BF0B04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HttpServletResponse response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)</w:t>
      </w:r>
      <w:r w:rsidRPr="00BF0B04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BF0B04">
        <w:rPr>
          <w:rFonts w:ascii="Consolas" w:eastAsia="ＭＳ ゴシック" w:hAnsi="Consolas" w:cs="Consolas"/>
          <w:color w:val="0077AA"/>
          <w:kern w:val="0"/>
          <w:sz w:val="20"/>
        </w:rPr>
        <w:t>throws</w:t>
      </w:r>
      <w:r w:rsidRPr="00BF0B04">
        <w:rPr>
          <w:rFonts w:ascii="Consolas" w:eastAsia="ＭＳ ゴシック" w:hAnsi="Consolas" w:cs="Consolas"/>
          <w:color w:val="000000"/>
          <w:kern w:val="0"/>
          <w:sz w:val="20"/>
        </w:rPr>
        <w:t xml:space="preserve"> Exception 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{</w:t>
      </w:r>
    </w:p>
    <w:p w:rsidR="00BF0B04" w:rsidRPr="00BF0B04" w:rsidRDefault="00BF0B04" w:rsidP="00BF0B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BF0B04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ModelAndView model </w:t>
      </w:r>
      <w:r w:rsidRPr="00BF0B04">
        <w:rPr>
          <w:rFonts w:ascii="Consolas" w:eastAsia="ＭＳ ゴシック" w:hAnsi="Consolas" w:cs="Consolas"/>
          <w:color w:val="A67F59"/>
          <w:kern w:val="0"/>
          <w:sz w:val="20"/>
        </w:rPr>
        <w:t>=</w:t>
      </w:r>
      <w:r w:rsidRPr="00BF0B04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BF0B04">
        <w:rPr>
          <w:rFonts w:ascii="Consolas" w:eastAsia="ＭＳ ゴシック" w:hAnsi="Consolas" w:cs="Consolas"/>
          <w:color w:val="0077AA"/>
          <w:kern w:val="0"/>
          <w:sz w:val="20"/>
        </w:rPr>
        <w:t>new</w:t>
      </w:r>
      <w:r w:rsidRPr="00BF0B04">
        <w:rPr>
          <w:rFonts w:ascii="Consolas" w:eastAsia="ＭＳ ゴシック" w:hAnsi="Consolas" w:cs="Consolas"/>
          <w:color w:val="000000"/>
          <w:kern w:val="0"/>
          <w:sz w:val="20"/>
        </w:rPr>
        <w:t xml:space="preserve"> ModelAndView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BF0B04">
        <w:rPr>
          <w:rFonts w:ascii="Consolas" w:eastAsia="ＭＳ ゴシック" w:hAnsi="Consolas" w:cs="Consolas"/>
          <w:color w:val="669900"/>
          <w:kern w:val="0"/>
          <w:sz w:val="20"/>
        </w:rPr>
        <w:t>"hello"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);</w:t>
      </w:r>
    </w:p>
    <w:p w:rsidR="00BF0B04" w:rsidRPr="00BF0B04" w:rsidRDefault="00BF0B04" w:rsidP="00BF0B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BF0B04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model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BF0B04">
        <w:rPr>
          <w:rFonts w:ascii="Consolas" w:eastAsia="ＭＳ ゴシック" w:hAnsi="Consolas" w:cs="Consolas"/>
          <w:color w:val="DD4A68"/>
          <w:kern w:val="0"/>
          <w:sz w:val="20"/>
        </w:rPr>
        <w:t>addObject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BF0B04">
        <w:rPr>
          <w:rFonts w:ascii="Consolas" w:eastAsia="ＭＳ ゴシック" w:hAnsi="Consolas" w:cs="Consolas"/>
          <w:color w:val="669900"/>
          <w:kern w:val="0"/>
          <w:sz w:val="20"/>
        </w:rPr>
        <w:t>"message"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,</w:t>
      </w:r>
      <w:r w:rsidRPr="00BF0B04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BF0B04">
        <w:rPr>
          <w:rFonts w:ascii="Consolas" w:eastAsia="ＭＳ ゴシック" w:hAnsi="Consolas" w:cs="Consolas"/>
          <w:color w:val="669900"/>
          <w:kern w:val="0"/>
          <w:sz w:val="20"/>
        </w:rPr>
        <w:t>"Hello World!"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);</w:t>
      </w:r>
    </w:p>
    <w:p w:rsidR="00BF0B04" w:rsidRPr="00BF0B04" w:rsidRDefault="00BF0B04" w:rsidP="00BF0B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BF0B04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</w:t>
      </w:r>
      <w:r w:rsidRPr="00BF0B04">
        <w:rPr>
          <w:rFonts w:ascii="Consolas" w:eastAsia="ＭＳ ゴシック" w:hAnsi="Consolas" w:cs="Consolas"/>
          <w:color w:val="0077AA"/>
          <w:kern w:val="0"/>
          <w:sz w:val="20"/>
        </w:rPr>
        <w:t>return</w:t>
      </w:r>
      <w:r w:rsidRPr="00BF0B04">
        <w:rPr>
          <w:rFonts w:ascii="Consolas" w:eastAsia="ＭＳ ゴシック" w:hAnsi="Consolas" w:cs="Consolas"/>
          <w:color w:val="000000"/>
          <w:kern w:val="0"/>
          <w:sz w:val="20"/>
        </w:rPr>
        <w:t xml:space="preserve"> model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BF0B04" w:rsidRPr="00BF0B04" w:rsidRDefault="00BF0B04" w:rsidP="00BF0B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BF0B04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}</w:t>
      </w:r>
    </w:p>
    <w:p w:rsidR="00BF0B04" w:rsidRPr="00BF0B04" w:rsidRDefault="00BF0B04" w:rsidP="00BF0B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}</w:t>
      </w:r>
    </w:p>
    <w:p w:rsidR="00BF0B04" w:rsidRPr="00BF0B04" w:rsidRDefault="00BF0B04" w:rsidP="00BF0B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ＭＳ ゴシック" w:hAnsi="Consolas" w:cs="Consolas"/>
          <w:color w:val="000000"/>
          <w:kern w:val="0"/>
          <w:sz w:val="20"/>
          <w:szCs w:val="20"/>
        </w:rPr>
      </w:pPr>
      <w:r w:rsidRPr="00BF0B04">
        <w:rPr>
          <w:rFonts w:ascii="Consolas" w:eastAsia="ＭＳ ゴシック" w:hAnsi="Consolas" w:cs="Consolas"/>
          <w:color w:val="BBBBBB"/>
          <w:kern w:val="0"/>
          <w:sz w:val="16"/>
          <w:szCs w:val="16"/>
        </w:rPr>
        <w:t>Java</w:t>
      </w:r>
    </w:p>
    <w:p w:rsidR="00BF0B04" w:rsidRPr="00BF0B04" w:rsidRDefault="00BF0B04" w:rsidP="00BF0B04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BF0B04">
        <w:rPr>
          <w:rFonts w:ascii="Helvetica" w:eastAsia="ＭＳ Ｐゴシック" w:hAnsi="Helvetica" w:cs="Helvetica"/>
          <w:b/>
          <w:bCs/>
          <w:color w:val="333344"/>
          <w:kern w:val="0"/>
          <w:sz w:val="23"/>
        </w:rPr>
        <w:t>WelcomeController.java</w:t>
      </w:r>
      <w:r w:rsidRPr="00BF0B04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BF0B04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的代</w:t>
      </w:r>
      <w:r w:rsidRPr="00BF0B04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码</w:t>
      </w:r>
      <w:r w:rsidRPr="00BF0B04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如下所示</w:t>
      </w:r>
      <w:r w:rsidRPr="00BF0B04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 xml:space="preserve"> -</w:t>
      </w:r>
    </w:p>
    <w:p w:rsidR="00BF0B04" w:rsidRPr="00BF0B04" w:rsidRDefault="00BF0B04" w:rsidP="00BF0B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BF0B04">
        <w:rPr>
          <w:rFonts w:ascii="Consolas" w:eastAsia="ＭＳ ゴシック" w:hAnsi="Consolas" w:cs="Consolas"/>
          <w:color w:val="0077AA"/>
          <w:kern w:val="0"/>
          <w:sz w:val="20"/>
        </w:rPr>
        <w:t>package</w:t>
      </w:r>
      <w:r w:rsidRPr="00BF0B04">
        <w:rPr>
          <w:rFonts w:ascii="Consolas" w:eastAsia="ＭＳ ゴシック" w:hAnsi="Consolas" w:cs="Consolas"/>
          <w:color w:val="000000"/>
          <w:kern w:val="0"/>
          <w:sz w:val="20"/>
        </w:rPr>
        <w:t xml:space="preserve"> com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BF0B04">
        <w:rPr>
          <w:rFonts w:ascii="Consolas" w:eastAsia="ＭＳ ゴシック" w:hAnsi="Consolas" w:cs="Consolas"/>
          <w:color w:val="000000"/>
          <w:kern w:val="0"/>
          <w:sz w:val="20"/>
        </w:rPr>
        <w:t>yiibai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BF0B04">
        <w:rPr>
          <w:rFonts w:ascii="Consolas" w:eastAsia="ＭＳ ゴシック" w:hAnsi="Consolas" w:cs="Consolas"/>
          <w:color w:val="000000"/>
          <w:kern w:val="0"/>
          <w:sz w:val="20"/>
        </w:rPr>
        <w:t>springmvc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BF0B04" w:rsidRPr="00BF0B04" w:rsidRDefault="00BF0B04" w:rsidP="00BF0B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BF0B04" w:rsidRPr="00BF0B04" w:rsidRDefault="00BF0B04" w:rsidP="00BF0B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BF0B04">
        <w:rPr>
          <w:rFonts w:ascii="Consolas" w:eastAsia="ＭＳ ゴシック" w:hAnsi="Consolas" w:cs="Consolas"/>
          <w:color w:val="0077AA"/>
          <w:kern w:val="0"/>
          <w:sz w:val="20"/>
        </w:rPr>
        <w:t>import</w:t>
      </w:r>
      <w:r w:rsidRPr="00BF0B04">
        <w:rPr>
          <w:rFonts w:ascii="Consolas" w:eastAsia="ＭＳ ゴシック" w:hAnsi="Consolas" w:cs="Consolas"/>
          <w:color w:val="000000"/>
          <w:kern w:val="0"/>
          <w:sz w:val="20"/>
        </w:rPr>
        <w:t xml:space="preserve"> javax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BF0B04">
        <w:rPr>
          <w:rFonts w:ascii="Consolas" w:eastAsia="ＭＳ ゴシック" w:hAnsi="Consolas" w:cs="Consolas"/>
          <w:color w:val="000000"/>
          <w:kern w:val="0"/>
          <w:sz w:val="20"/>
        </w:rPr>
        <w:t>servlet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BF0B04">
        <w:rPr>
          <w:rFonts w:ascii="Consolas" w:eastAsia="ＭＳ ゴシック" w:hAnsi="Consolas" w:cs="Consolas"/>
          <w:color w:val="000000"/>
          <w:kern w:val="0"/>
          <w:sz w:val="20"/>
        </w:rPr>
        <w:t>http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BF0B04">
        <w:rPr>
          <w:rFonts w:ascii="Consolas" w:eastAsia="ＭＳ ゴシック" w:hAnsi="Consolas" w:cs="Consolas"/>
          <w:color w:val="000000"/>
          <w:kern w:val="0"/>
          <w:sz w:val="20"/>
        </w:rPr>
        <w:t>HttpServletRequest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BF0B04" w:rsidRPr="00BF0B04" w:rsidRDefault="00BF0B04" w:rsidP="00BF0B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BF0B04">
        <w:rPr>
          <w:rFonts w:ascii="Consolas" w:eastAsia="ＭＳ ゴシック" w:hAnsi="Consolas" w:cs="Consolas"/>
          <w:color w:val="0077AA"/>
          <w:kern w:val="0"/>
          <w:sz w:val="20"/>
        </w:rPr>
        <w:t>import</w:t>
      </w:r>
      <w:r w:rsidRPr="00BF0B04">
        <w:rPr>
          <w:rFonts w:ascii="Consolas" w:eastAsia="ＭＳ ゴシック" w:hAnsi="Consolas" w:cs="Consolas"/>
          <w:color w:val="000000"/>
          <w:kern w:val="0"/>
          <w:sz w:val="20"/>
        </w:rPr>
        <w:t xml:space="preserve"> javax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BF0B04">
        <w:rPr>
          <w:rFonts w:ascii="Consolas" w:eastAsia="ＭＳ ゴシック" w:hAnsi="Consolas" w:cs="Consolas"/>
          <w:color w:val="000000"/>
          <w:kern w:val="0"/>
          <w:sz w:val="20"/>
        </w:rPr>
        <w:t>servlet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BF0B04">
        <w:rPr>
          <w:rFonts w:ascii="Consolas" w:eastAsia="ＭＳ ゴシック" w:hAnsi="Consolas" w:cs="Consolas"/>
          <w:color w:val="000000"/>
          <w:kern w:val="0"/>
          <w:sz w:val="20"/>
        </w:rPr>
        <w:t>http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BF0B04">
        <w:rPr>
          <w:rFonts w:ascii="Consolas" w:eastAsia="ＭＳ ゴシック" w:hAnsi="Consolas" w:cs="Consolas"/>
          <w:color w:val="000000"/>
          <w:kern w:val="0"/>
          <w:sz w:val="20"/>
        </w:rPr>
        <w:t>HttpServletResponse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BF0B04" w:rsidRPr="00BF0B04" w:rsidRDefault="00BF0B04" w:rsidP="00BF0B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BF0B04" w:rsidRPr="00BF0B04" w:rsidRDefault="00BF0B04" w:rsidP="00BF0B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BF0B04">
        <w:rPr>
          <w:rFonts w:ascii="Consolas" w:eastAsia="ＭＳ ゴシック" w:hAnsi="Consolas" w:cs="Consolas"/>
          <w:color w:val="0077AA"/>
          <w:kern w:val="0"/>
          <w:sz w:val="20"/>
        </w:rPr>
        <w:t>import</w:t>
      </w:r>
      <w:r w:rsidRPr="00BF0B04">
        <w:rPr>
          <w:rFonts w:ascii="Consolas" w:eastAsia="ＭＳ ゴシック" w:hAnsi="Consolas" w:cs="Consolas"/>
          <w:color w:val="000000"/>
          <w:kern w:val="0"/>
          <w:sz w:val="20"/>
        </w:rPr>
        <w:t xml:space="preserve"> org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BF0B04">
        <w:rPr>
          <w:rFonts w:ascii="Consolas" w:eastAsia="ＭＳ ゴシック" w:hAnsi="Consolas" w:cs="Consolas"/>
          <w:color w:val="000000"/>
          <w:kern w:val="0"/>
          <w:sz w:val="20"/>
        </w:rPr>
        <w:t>springframework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BF0B04">
        <w:rPr>
          <w:rFonts w:ascii="Consolas" w:eastAsia="ＭＳ ゴシック" w:hAnsi="Consolas" w:cs="Consolas"/>
          <w:color w:val="000000"/>
          <w:kern w:val="0"/>
          <w:sz w:val="20"/>
        </w:rPr>
        <w:t>web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BF0B04">
        <w:rPr>
          <w:rFonts w:ascii="Consolas" w:eastAsia="ＭＳ ゴシック" w:hAnsi="Consolas" w:cs="Consolas"/>
          <w:color w:val="000000"/>
          <w:kern w:val="0"/>
          <w:sz w:val="20"/>
        </w:rPr>
        <w:t>servlet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BF0B04">
        <w:rPr>
          <w:rFonts w:ascii="Consolas" w:eastAsia="ＭＳ ゴシック" w:hAnsi="Consolas" w:cs="Consolas"/>
          <w:color w:val="000000"/>
          <w:kern w:val="0"/>
          <w:sz w:val="20"/>
        </w:rPr>
        <w:t>ModelAndView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BF0B04" w:rsidRPr="00BF0B04" w:rsidRDefault="00BF0B04" w:rsidP="00BF0B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BF0B04">
        <w:rPr>
          <w:rFonts w:ascii="Consolas" w:eastAsia="ＭＳ ゴシック" w:hAnsi="Consolas" w:cs="Consolas"/>
          <w:color w:val="0077AA"/>
          <w:kern w:val="0"/>
          <w:sz w:val="20"/>
        </w:rPr>
        <w:t>import</w:t>
      </w:r>
      <w:r w:rsidRPr="00BF0B04">
        <w:rPr>
          <w:rFonts w:ascii="Consolas" w:eastAsia="ＭＳ ゴシック" w:hAnsi="Consolas" w:cs="Consolas"/>
          <w:color w:val="000000"/>
          <w:kern w:val="0"/>
          <w:sz w:val="20"/>
        </w:rPr>
        <w:t xml:space="preserve"> org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BF0B04">
        <w:rPr>
          <w:rFonts w:ascii="Consolas" w:eastAsia="ＭＳ ゴシック" w:hAnsi="Consolas" w:cs="Consolas"/>
          <w:color w:val="000000"/>
          <w:kern w:val="0"/>
          <w:sz w:val="20"/>
        </w:rPr>
        <w:t>springframework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BF0B04">
        <w:rPr>
          <w:rFonts w:ascii="Consolas" w:eastAsia="ＭＳ ゴシック" w:hAnsi="Consolas" w:cs="Consolas"/>
          <w:color w:val="000000"/>
          <w:kern w:val="0"/>
          <w:sz w:val="20"/>
        </w:rPr>
        <w:t>web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BF0B04">
        <w:rPr>
          <w:rFonts w:ascii="Consolas" w:eastAsia="ＭＳ ゴシック" w:hAnsi="Consolas" w:cs="Consolas"/>
          <w:color w:val="000000"/>
          <w:kern w:val="0"/>
          <w:sz w:val="20"/>
        </w:rPr>
        <w:t>servlet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BF0B04">
        <w:rPr>
          <w:rFonts w:ascii="Consolas" w:eastAsia="ＭＳ ゴシック" w:hAnsi="Consolas" w:cs="Consolas"/>
          <w:color w:val="000000"/>
          <w:kern w:val="0"/>
          <w:sz w:val="20"/>
        </w:rPr>
        <w:t>mvc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BF0B04">
        <w:rPr>
          <w:rFonts w:ascii="Consolas" w:eastAsia="ＭＳ ゴシック" w:hAnsi="Consolas" w:cs="Consolas"/>
          <w:color w:val="000000"/>
          <w:kern w:val="0"/>
          <w:sz w:val="20"/>
        </w:rPr>
        <w:t>AbstractController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BF0B04" w:rsidRPr="00BF0B04" w:rsidRDefault="00BF0B04" w:rsidP="00BF0B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BF0B04" w:rsidRPr="00BF0B04" w:rsidRDefault="00BF0B04" w:rsidP="00BF0B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BF0B04">
        <w:rPr>
          <w:rFonts w:ascii="Consolas" w:eastAsia="ＭＳ ゴシック" w:hAnsi="Consolas" w:cs="Consolas"/>
          <w:color w:val="0077AA"/>
          <w:kern w:val="0"/>
          <w:sz w:val="20"/>
        </w:rPr>
        <w:t>public</w:t>
      </w:r>
      <w:r w:rsidRPr="00BF0B04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BF0B04">
        <w:rPr>
          <w:rFonts w:ascii="Consolas" w:eastAsia="ＭＳ ゴシック" w:hAnsi="Consolas" w:cs="Consolas"/>
          <w:color w:val="0077AA"/>
          <w:kern w:val="0"/>
          <w:sz w:val="20"/>
        </w:rPr>
        <w:t>class</w:t>
      </w:r>
      <w:r w:rsidRPr="00BF0B04">
        <w:rPr>
          <w:rFonts w:ascii="Consolas" w:eastAsia="ＭＳ ゴシック" w:hAnsi="Consolas" w:cs="Consolas"/>
          <w:color w:val="000000"/>
          <w:kern w:val="0"/>
          <w:sz w:val="20"/>
        </w:rPr>
        <w:t xml:space="preserve"> WelcomeController </w:t>
      </w:r>
      <w:r w:rsidRPr="00BF0B04">
        <w:rPr>
          <w:rFonts w:ascii="Consolas" w:eastAsia="ＭＳ ゴシック" w:hAnsi="Consolas" w:cs="Consolas"/>
          <w:color w:val="0077AA"/>
          <w:kern w:val="0"/>
          <w:sz w:val="20"/>
        </w:rPr>
        <w:t>extends</w:t>
      </w:r>
      <w:r w:rsidRPr="00BF0B04">
        <w:rPr>
          <w:rFonts w:ascii="Consolas" w:eastAsia="ＭＳ ゴシック" w:hAnsi="Consolas" w:cs="Consolas"/>
          <w:color w:val="000000"/>
          <w:kern w:val="0"/>
          <w:sz w:val="20"/>
        </w:rPr>
        <w:t xml:space="preserve"> AbstractController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{</w:t>
      </w:r>
    </w:p>
    <w:p w:rsidR="00BF0B04" w:rsidRPr="00BF0B04" w:rsidRDefault="00BF0B04" w:rsidP="00BF0B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BF0B04" w:rsidRPr="00BF0B04" w:rsidRDefault="00BF0B04" w:rsidP="00BF0B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BF0B04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@Override</w:t>
      </w:r>
    </w:p>
    <w:p w:rsidR="00BF0B04" w:rsidRPr="00BF0B04" w:rsidRDefault="00BF0B04" w:rsidP="00BF0B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BF0B04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BF0B04">
        <w:rPr>
          <w:rFonts w:ascii="Consolas" w:eastAsia="ＭＳ ゴシック" w:hAnsi="Consolas" w:cs="Consolas"/>
          <w:color w:val="0077AA"/>
          <w:kern w:val="0"/>
          <w:sz w:val="20"/>
        </w:rPr>
        <w:t>protected</w:t>
      </w:r>
      <w:r w:rsidRPr="00BF0B04">
        <w:rPr>
          <w:rFonts w:ascii="Consolas" w:eastAsia="ＭＳ ゴシック" w:hAnsi="Consolas" w:cs="Consolas"/>
          <w:color w:val="000000"/>
          <w:kern w:val="0"/>
          <w:sz w:val="20"/>
        </w:rPr>
        <w:t xml:space="preserve"> ModelAndView </w:t>
      </w:r>
      <w:r w:rsidRPr="00BF0B04">
        <w:rPr>
          <w:rFonts w:ascii="Consolas" w:eastAsia="ＭＳ ゴシック" w:hAnsi="Consolas" w:cs="Consolas"/>
          <w:color w:val="DD4A68"/>
          <w:kern w:val="0"/>
          <w:sz w:val="20"/>
        </w:rPr>
        <w:t>handleRequestInternal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BF0B04">
        <w:rPr>
          <w:rFonts w:ascii="Consolas" w:eastAsia="ＭＳ ゴシック" w:hAnsi="Consolas" w:cs="Consolas"/>
          <w:color w:val="000000"/>
          <w:kern w:val="0"/>
          <w:sz w:val="20"/>
        </w:rPr>
        <w:t>HttpServletRequest request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,</w:t>
      </w:r>
    </w:p>
    <w:p w:rsidR="00BF0B04" w:rsidRPr="00BF0B04" w:rsidRDefault="00BF0B04" w:rsidP="00BF0B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BF0B04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HttpServletResponse response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)</w:t>
      </w:r>
      <w:r w:rsidRPr="00BF0B04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BF0B04">
        <w:rPr>
          <w:rFonts w:ascii="Consolas" w:eastAsia="ＭＳ ゴシック" w:hAnsi="Consolas" w:cs="Consolas"/>
          <w:color w:val="0077AA"/>
          <w:kern w:val="0"/>
          <w:sz w:val="20"/>
        </w:rPr>
        <w:t>throws</w:t>
      </w:r>
      <w:r w:rsidRPr="00BF0B04">
        <w:rPr>
          <w:rFonts w:ascii="Consolas" w:eastAsia="ＭＳ ゴシック" w:hAnsi="Consolas" w:cs="Consolas"/>
          <w:color w:val="000000"/>
          <w:kern w:val="0"/>
          <w:sz w:val="20"/>
        </w:rPr>
        <w:t xml:space="preserve"> Exception 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{</w:t>
      </w:r>
    </w:p>
    <w:p w:rsidR="00BF0B04" w:rsidRPr="00BF0B04" w:rsidRDefault="00BF0B04" w:rsidP="00BF0B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BF0B04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ModelAndView model </w:t>
      </w:r>
      <w:r w:rsidRPr="00BF0B04">
        <w:rPr>
          <w:rFonts w:ascii="Consolas" w:eastAsia="ＭＳ ゴシック" w:hAnsi="Consolas" w:cs="Consolas"/>
          <w:color w:val="A67F59"/>
          <w:kern w:val="0"/>
          <w:sz w:val="20"/>
        </w:rPr>
        <w:t>=</w:t>
      </w:r>
      <w:r w:rsidRPr="00BF0B04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BF0B04">
        <w:rPr>
          <w:rFonts w:ascii="Consolas" w:eastAsia="ＭＳ ゴシック" w:hAnsi="Consolas" w:cs="Consolas"/>
          <w:color w:val="0077AA"/>
          <w:kern w:val="0"/>
          <w:sz w:val="20"/>
        </w:rPr>
        <w:t>new</w:t>
      </w:r>
      <w:r w:rsidRPr="00BF0B04">
        <w:rPr>
          <w:rFonts w:ascii="Consolas" w:eastAsia="ＭＳ ゴシック" w:hAnsi="Consolas" w:cs="Consolas"/>
          <w:color w:val="000000"/>
          <w:kern w:val="0"/>
          <w:sz w:val="20"/>
        </w:rPr>
        <w:t xml:space="preserve"> ModelAndView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BF0B04">
        <w:rPr>
          <w:rFonts w:ascii="Consolas" w:eastAsia="ＭＳ ゴシック" w:hAnsi="Consolas" w:cs="Consolas"/>
          <w:color w:val="669900"/>
          <w:kern w:val="0"/>
          <w:sz w:val="20"/>
        </w:rPr>
        <w:t>"welcome"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);</w:t>
      </w:r>
    </w:p>
    <w:p w:rsidR="00BF0B04" w:rsidRPr="00BF0B04" w:rsidRDefault="00BF0B04" w:rsidP="00BF0B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BF0B04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model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BF0B04">
        <w:rPr>
          <w:rFonts w:ascii="Consolas" w:eastAsia="ＭＳ ゴシック" w:hAnsi="Consolas" w:cs="Consolas"/>
          <w:color w:val="DD4A68"/>
          <w:kern w:val="0"/>
          <w:sz w:val="20"/>
        </w:rPr>
        <w:t>addObject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BF0B04">
        <w:rPr>
          <w:rFonts w:ascii="Consolas" w:eastAsia="ＭＳ ゴシック" w:hAnsi="Consolas" w:cs="Consolas"/>
          <w:color w:val="669900"/>
          <w:kern w:val="0"/>
          <w:sz w:val="20"/>
        </w:rPr>
        <w:t>"message"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,</w:t>
      </w:r>
      <w:r w:rsidRPr="00BF0B04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BF0B04">
        <w:rPr>
          <w:rFonts w:ascii="Consolas" w:eastAsia="ＭＳ ゴシック" w:hAnsi="Consolas" w:cs="Consolas"/>
          <w:color w:val="669900"/>
          <w:kern w:val="0"/>
          <w:sz w:val="20"/>
        </w:rPr>
        <w:t>"Welcome!"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);</w:t>
      </w:r>
    </w:p>
    <w:p w:rsidR="00BF0B04" w:rsidRPr="00BF0B04" w:rsidRDefault="00BF0B04" w:rsidP="00BF0B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BF0B04">
        <w:rPr>
          <w:rFonts w:ascii="Consolas" w:eastAsia="ＭＳ ゴシック" w:hAnsi="Consolas" w:cs="Consolas"/>
          <w:color w:val="000000"/>
          <w:kern w:val="0"/>
          <w:sz w:val="20"/>
        </w:rPr>
        <w:lastRenderedPageBreak/>
        <w:t xml:space="preserve">      </w:t>
      </w:r>
      <w:r w:rsidRPr="00BF0B04">
        <w:rPr>
          <w:rFonts w:ascii="Consolas" w:eastAsia="ＭＳ ゴシック" w:hAnsi="Consolas" w:cs="Consolas"/>
          <w:color w:val="0077AA"/>
          <w:kern w:val="0"/>
          <w:sz w:val="20"/>
        </w:rPr>
        <w:t>return</w:t>
      </w:r>
      <w:r w:rsidRPr="00BF0B04">
        <w:rPr>
          <w:rFonts w:ascii="Consolas" w:eastAsia="ＭＳ ゴシック" w:hAnsi="Consolas" w:cs="Consolas"/>
          <w:color w:val="000000"/>
          <w:kern w:val="0"/>
          <w:sz w:val="20"/>
        </w:rPr>
        <w:t xml:space="preserve"> model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BF0B04" w:rsidRPr="00BF0B04" w:rsidRDefault="00BF0B04" w:rsidP="00BF0B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BF0B04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}</w:t>
      </w:r>
    </w:p>
    <w:p w:rsidR="00BF0B04" w:rsidRPr="00BF0B04" w:rsidRDefault="00BF0B04" w:rsidP="00BF0B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}</w:t>
      </w:r>
    </w:p>
    <w:p w:rsidR="00BF0B04" w:rsidRPr="00BF0B04" w:rsidRDefault="00BF0B04" w:rsidP="00BF0B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ＭＳ ゴシック" w:hAnsi="Consolas" w:cs="Consolas"/>
          <w:color w:val="000000"/>
          <w:kern w:val="0"/>
          <w:sz w:val="20"/>
          <w:szCs w:val="20"/>
        </w:rPr>
      </w:pPr>
      <w:r w:rsidRPr="00BF0B04">
        <w:rPr>
          <w:rFonts w:ascii="Consolas" w:eastAsia="ＭＳ ゴシック" w:hAnsi="Consolas" w:cs="Consolas"/>
          <w:color w:val="BBBBBB"/>
          <w:kern w:val="0"/>
          <w:sz w:val="16"/>
          <w:szCs w:val="16"/>
        </w:rPr>
        <w:t>Java</w:t>
      </w:r>
    </w:p>
    <w:p w:rsidR="00BF0B04" w:rsidRPr="00BF0B04" w:rsidRDefault="00BF0B04" w:rsidP="00BF0B04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BF0B04">
        <w:rPr>
          <w:rFonts w:ascii="Helvetica" w:eastAsia="ＭＳ Ｐゴシック" w:hAnsi="Helvetica" w:cs="Helvetica"/>
          <w:b/>
          <w:bCs/>
          <w:color w:val="333344"/>
          <w:kern w:val="0"/>
          <w:sz w:val="23"/>
        </w:rPr>
        <w:t>ControllerClassNameHandlerMapping-servlet.xml</w:t>
      </w:r>
      <w:r w:rsidRPr="00BF0B04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BF0B04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的代</w:t>
      </w:r>
      <w:r w:rsidRPr="00BF0B04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码</w:t>
      </w:r>
      <w:r w:rsidRPr="00BF0B04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如下所示</w:t>
      </w:r>
      <w:r w:rsidRPr="00BF0B04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 xml:space="preserve"> -</w:t>
      </w:r>
    </w:p>
    <w:p w:rsidR="00BF0B04" w:rsidRPr="00BF0B04" w:rsidRDefault="00BF0B04" w:rsidP="00BF0B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990055"/>
          <w:kern w:val="0"/>
          <w:sz w:val="20"/>
        </w:rPr>
      </w:pP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BF0B04">
        <w:rPr>
          <w:rFonts w:ascii="Consolas" w:eastAsia="ＭＳ ゴシック" w:hAnsi="Consolas" w:cs="Consolas"/>
          <w:color w:val="990055"/>
          <w:kern w:val="0"/>
          <w:sz w:val="20"/>
        </w:rPr>
        <w:t xml:space="preserve">beans </w:t>
      </w:r>
      <w:r w:rsidRPr="00BF0B04">
        <w:rPr>
          <w:rFonts w:ascii="Consolas" w:eastAsia="ＭＳ ゴシック" w:hAnsi="Consolas" w:cs="Consolas"/>
          <w:color w:val="669900"/>
          <w:kern w:val="0"/>
          <w:sz w:val="20"/>
        </w:rPr>
        <w:t>xmlns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BF0B04">
        <w:rPr>
          <w:rFonts w:ascii="Consolas" w:eastAsia="ＭＳ ゴシック" w:hAnsi="Consolas" w:cs="Consolas"/>
          <w:color w:val="0077AA"/>
          <w:kern w:val="0"/>
          <w:sz w:val="20"/>
        </w:rPr>
        <w:t>http://www.springframework.org/schema/beans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"</w:t>
      </w:r>
    </w:p>
    <w:p w:rsidR="00BF0B04" w:rsidRPr="00BF0B04" w:rsidRDefault="00BF0B04" w:rsidP="00BF0B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990055"/>
          <w:kern w:val="0"/>
          <w:sz w:val="20"/>
        </w:rPr>
      </w:pPr>
      <w:r w:rsidRPr="00BF0B04">
        <w:rPr>
          <w:rFonts w:ascii="Consolas" w:eastAsia="ＭＳ ゴシック" w:hAnsi="Consolas" w:cs="Consolas"/>
          <w:color w:val="990055"/>
          <w:kern w:val="0"/>
          <w:sz w:val="20"/>
        </w:rPr>
        <w:t xml:space="preserve">    </w:t>
      </w:r>
      <w:r w:rsidRPr="00BF0B04">
        <w:rPr>
          <w:rFonts w:ascii="Consolas" w:eastAsia="ＭＳ ゴシック" w:hAnsi="Consolas" w:cs="Consolas"/>
          <w:color w:val="669900"/>
          <w:kern w:val="0"/>
          <w:sz w:val="20"/>
        </w:rPr>
        <w:t>xmlns:context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BF0B04">
        <w:rPr>
          <w:rFonts w:ascii="Consolas" w:eastAsia="ＭＳ ゴシック" w:hAnsi="Consolas" w:cs="Consolas"/>
          <w:color w:val="0077AA"/>
          <w:kern w:val="0"/>
          <w:sz w:val="20"/>
        </w:rPr>
        <w:t>http://www.springframework.org/schema/context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"</w:t>
      </w:r>
    </w:p>
    <w:p w:rsidR="00BF0B04" w:rsidRPr="00BF0B04" w:rsidRDefault="00BF0B04" w:rsidP="00BF0B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990055"/>
          <w:kern w:val="0"/>
          <w:sz w:val="20"/>
        </w:rPr>
      </w:pPr>
      <w:r w:rsidRPr="00BF0B04">
        <w:rPr>
          <w:rFonts w:ascii="Consolas" w:eastAsia="ＭＳ ゴシック" w:hAnsi="Consolas" w:cs="Consolas"/>
          <w:color w:val="990055"/>
          <w:kern w:val="0"/>
          <w:sz w:val="20"/>
        </w:rPr>
        <w:t xml:space="preserve">    </w:t>
      </w:r>
      <w:r w:rsidRPr="00BF0B04">
        <w:rPr>
          <w:rFonts w:ascii="Consolas" w:eastAsia="ＭＳ ゴシック" w:hAnsi="Consolas" w:cs="Consolas"/>
          <w:color w:val="669900"/>
          <w:kern w:val="0"/>
          <w:sz w:val="20"/>
        </w:rPr>
        <w:t>xmlns:xsi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BF0B04">
        <w:rPr>
          <w:rFonts w:ascii="Consolas" w:eastAsia="ＭＳ ゴシック" w:hAnsi="Consolas" w:cs="Consolas"/>
          <w:color w:val="0077AA"/>
          <w:kern w:val="0"/>
          <w:sz w:val="20"/>
        </w:rPr>
        <w:t>http://www.w3.org/2001/XMLSchema-instance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"</w:t>
      </w:r>
    </w:p>
    <w:p w:rsidR="00BF0B04" w:rsidRPr="00BF0B04" w:rsidRDefault="00BF0B04" w:rsidP="00BF0B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77AA"/>
          <w:kern w:val="0"/>
          <w:sz w:val="20"/>
        </w:rPr>
      </w:pPr>
      <w:r w:rsidRPr="00BF0B04">
        <w:rPr>
          <w:rFonts w:ascii="Consolas" w:eastAsia="ＭＳ ゴシック" w:hAnsi="Consolas" w:cs="Consolas"/>
          <w:color w:val="990055"/>
          <w:kern w:val="0"/>
          <w:sz w:val="20"/>
        </w:rPr>
        <w:t xml:space="preserve">    </w:t>
      </w:r>
      <w:r w:rsidRPr="00BF0B04">
        <w:rPr>
          <w:rFonts w:ascii="Consolas" w:eastAsia="ＭＳ ゴシック" w:hAnsi="Consolas" w:cs="Consolas"/>
          <w:color w:val="669900"/>
          <w:kern w:val="0"/>
          <w:sz w:val="20"/>
        </w:rPr>
        <w:t>xsi:schemaLocation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="</w:t>
      </w:r>
    </w:p>
    <w:p w:rsidR="00BF0B04" w:rsidRPr="00BF0B04" w:rsidRDefault="00BF0B04" w:rsidP="00BF0B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77AA"/>
          <w:kern w:val="0"/>
          <w:sz w:val="20"/>
        </w:rPr>
      </w:pPr>
      <w:r w:rsidRPr="00BF0B04">
        <w:rPr>
          <w:rFonts w:ascii="Consolas" w:eastAsia="ＭＳ ゴシック" w:hAnsi="Consolas" w:cs="Consolas"/>
          <w:color w:val="0077AA"/>
          <w:kern w:val="0"/>
          <w:sz w:val="20"/>
        </w:rPr>
        <w:t xml:space="preserve">   http://www.springframework.org/schema/beans     </w:t>
      </w:r>
    </w:p>
    <w:p w:rsidR="00BF0B04" w:rsidRPr="00BF0B04" w:rsidRDefault="00BF0B04" w:rsidP="00BF0B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77AA"/>
          <w:kern w:val="0"/>
          <w:sz w:val="20"/>
        </w:rPr>
      </w:pPr>
      <w:r w:rsidRPr="00BF0B04">
        <w:rPr>
          <w:rFonts w:ascii="Consolas" w:eastAsia="ＭＳ ゴシック" w:hAnsi="Consolas" w:cs="Consolas"/>
          <w:color w:val="0077AA"/>
          <w:kern w:val="0"/>
          <w:sz w:val="20"/>
        </w:rPr>
        <w:t xml:space="preserve">   http://www.springframework.org/schema/beans/spring-beans-3.0.xsd</w:t>
      </w:r>
    </w:p>
    <w:p w:rsidR="00BF0B04" w:rsidRPr="00BF0B04" w:rsidRDefault="00BF0B04" w:rsidP="00BF0B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77AA"/>
          <w:kern w:val="0"/>
          <w:sz w:val="20"/>
        </w:rPr>
      </w:pPr>
      <w:r w:rsidRPr="00BF0B04">
        <w:rPr>
          <w:rFonts w:ascii="Consolas" w:eastAsia="ＭＳ ゴシック" w:hAnsi="Consolas" w:cs="Consolas"/>
          <w:color w:val="0077AA"/>
          <w:kern w:val="0"/>
          <w:sz w:val="20"/>
        </w:rPr>
        <w:t xml:space="preserve">   http://www.springframework.org/schema/context </w:t>
      </w:r>
    </w:p>
    <w:p w:rsidR="00BF0B04" w:rsidRPr="00BF0B04" w:rsidRDefault="00BF0B04" w:rsidP="00BF0B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BF0B04">
        <w:rPr>
          <w:rFonts w:ascii="Consolas" w:eastAsia="ＭＳ ゴシック" w:hAnsi="Consolas" w:cs="Consolas"/>
          <w:color w:val="0077AA"/>
          <w:kern w:val="0"/>
          <w:sz w:val="20"/>
        </w:rPr>
        <w:t xml:space="preserve">   http://www.springframework.org/schema/context/spring-context-3.0.xsd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"&gt;</w:t>
      </w:r>
    </w:p>
    <w:p w:rsidR="00BF0B04" w:rsidRPr="00BF0B04" w:rsidRDefault="00BF0B04" w:rsidP="00BF0B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BF0B04" w:rsidRPr="00BF0B04" w:rsidRDefault="00BF0B04" w:rsidP="00BF0B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990055"/>
          <w:kern w:val="0"/>
          <w:sz w:val="20"/>
        </w:rPr>
      </w:pPr>
      <w:r w:rsidRPr="00BF0B04">
        <w:rPr>
          <w:rFonts w:ascii="Consolas" w:eastAsia="ＭＳ ゴシック" w:hAnsi="Consolas" w:cs="Consolas"/>
          <w:color w:val="000000"/>
          <w:kern w:val="0"/>
          <w:sz w:val="20"/>
        </w:rPr>
        <w:t xml:space="preserve">    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BF0B04">
        <w:rPr>
          <w:rFonts w:ascii="Consolas" w:eastAsia="ＭＳ ゴシック" w:hAnsi="Consolas" w:cs="Consolas"/>
          <w:color w:val="990055"/>
          <w:kern w:val="0"/>
          <w:sz w:val="20"/>
        </w:rPr>
        <w:t>bean</w:t>
      </w:r>
    </w:p>
    <w:p w:rsidR="00BF0B04" w:rsidRPr="00BF0B04" w:rsidRDefault="00BF0B04" w:rsidP="00BF0B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BF0B04">
        <w:rPr>
          <w:rFonts w:ascii="Consolas" w:eastAsia="ＭＳ ゴシック" w:hAnsi="Consolas" w:cs="Consolas"/>
          <w:color w:val="990055"/>
          <w:kern w:val="0"/>
          <w:sz w:val="20"/>
        </w:rPr>
        <w:t xml:space="preserve">        </w:t>
      </w:r>
      <w:r w:rsidRPr="00BF0B04">
        <w:rPr>
          <w:rFonts w:ascii="Consolas" w:eastAsia="ＭＳ ゴシック" w:hAnsi="Consolas" w:cs="Consolas"/>
          <w:color w:val="669900"/>
          <w:kern w:val="0"/>
          <w:sz w:val="20"/>
        </w:rPr>
        <w:t>class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BF0B04">
        <w:rPr>
          <w:rFonts w:ascii="Consolas" w:eastAsia="ＭＳ ゴシック" w:hAnsi="Consolas" w:cs="Consolas"/>
          <w:color w:val="0077AA"/>
          <w:kern w:val="0"/>
          <w:sz w:val="20"/>
        </w:rPr>
        <w:t>org.springframework.web.servlet.view.InternalResourceViewResolver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"&gt;</w:t>
      </w:r>
    </w:p>
    <w:p w:rsidR="00BF0B04" w:rsidRPr="00BF0B04" w:rsidRDefault="00BF0B04" w:rsidP="00BF0B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BF0B04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 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BF0B04">
        <w:rPr>
          <w:rFonts w:ascii="Consolas" w:eastAsia="ＭＳ ゴシック" w:hAnsi="Consolas" w:cs="Consolas"/>
          <w:color w:val="990055"/>
          <w:kern w:val="0"/>
          <w:sz w:val="20"/>
        </w:rPr>
        <w:t xml:space="preserve">property </w:t>
      </w:r>
      <w:r w:rsidRPr="00BF0B04">
        <w:rPr>
          <w:rFonts w:ascii="Consolas" w:eastAsia="ＭＳ ゴシック" w:hAnsi="Consolas" w:cs="Consolas"/>
          <w:color w:val="669900"/>
          <w:kern w:val="0"/>
          <w:sz w:val="20"/>
        </w:rPr>
        <w:t>name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BF0B04">
        <w:rPr>
          <w:rFonts w:ascii="Consolas" w:eastAsia="ＭＳ ゴシック" w:hAnsi="Consolas" w:cs="Consolas"/>
          <w:color w:val="0077AA"/>
          <w:kern w:val="0"/>
          <w:sz w:val="20"/>
        </w:rPr>
        <w:t>prefix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"</w:t>
      </w:r>
      <w:r w:rsidRPr="00BF0B04">
        <w:rPr>
          <w:rFonts w:ascii="Consolas" w:eastAsia="ＭＳ ゴシック" w:hAnsi="Consolas" w:cs="Consolas"/>
          <w:color w:val="990055"/>
          <w:kern w:val="0"/>
          <w:sz w:val="20"/>
        </w:rPr>
        <w:t xml:space="preserve"> </w:t>
      </w:r>
      <w:r w:rsidRPr="00BF0B04">
        <w:rPr>
          <w:rFonts w:ascii="Consolas" w:eastAsia="ＭＳ ゴシック" w:hAnsi="Consolas" w:cs="Consolas"/>
          <w:color w:val="669900"/>
          <w:kern w:val="0"/>
          <w:sz w:val="20"/>
        </w:rPr>
        <w:t>value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BF0B04">
        <w:rPr>
          <w:rFonts w:ascii="Consolas" w:eastAsia="ＭＳ ゴシック" w:hAnsi="Consolas" w:cs="Consolas"/>
          <w:color w:val="0077AA"/>
          <w:kern w:val="0"/>
          <w:sz w:val="20"/>
        </w:rPr>
        <w:t>/WEB-INF/jsp/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"</w:t>
      </w:r>
      <w:r w:rsidRPr="00BF0B04">
        <w:rPr>
          <w:rFonts w:ascii="Consolas" w:eastAsia="ＭＳ ゴシック" w:hAnsi="Consolas" w:cs="Consolas"/>
          <w:color w:val="990055"/>
          <w:kern w:val="0"/>
          <w:sz w:val="20"/>
        </w:rPr>
        <w:t xml:space="preserve"> 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/&gt;</w:t>
      </w:r>
    </w:p>
    <w:p w:rsidR="00BF0B04" w:rsidRPr="00BF0B04" w:rsidRDefault="00BF0B04" w:rsidP="00BF0B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BF0B04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 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BF0B04">
        <w:rPr>
          <w:rFonts w:ascii="Consolas" w:eastAsia="ＭＳ ゴシック" w:hAnsi="Consolas" w:cs="Consolas"/>
          <w:color w:val="990055"/>
          <w:kern w:val="0"/>
          <w:sz w:val="20"/>
        </w:rPr>
        <w:t xml:space="preserve">property </w:t>
      </w:r>
      <w:r w:rsidRPr="00BF0B04">
        <w:rPr>
          <w:rFonts w:ascii="Consolas" w:eastAsia="ＭＳ ゴシック" w:hAnsi="Consolas" w:cs="Consolas"/>
          <w:color w:val="669900"/>
          <w:kern w:val="0"/>
          <w:sz w:val="20"/>
        </w:rPr>
        <w:t>name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BF0B04">
        <w:rPr>
          <w:rFonts w:ascii="Consolas" w:eastAsia="ＭＳ ゴシック" w:hAnsi="Consolas" w:cs="Consolas"/>
          <w:color w:val="0077AA"/>
          <w:kern w:val="0"/>
          <w:sz w:val="20"/>
        </w:rPr>
        <w:t>suffix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"</w:t>
      </w:r>
      <w:r w:rsidRPr="00BF0B04">
        <w:rPr>
          <w:rFonts w:ascii="Consolas" w:eastAsia="ＭＳ ゴシック" w:hAnsi="Consolas" w:cs="Consolas"/>
          <w:color w:val="990055"/>
          <w:kern w:val="0"/>
          <w:sz w:val="20"/>
        </w:rPr>
        <w:t xml:space="preserve"> </w:t>
      </w:r>
      <w:r w:rsidRPr="00BF0B04">
        <w:rPr>
          <w:rFonts w:ascii="Consolas" w:eastAsia="ＭＳ ゴシック" w:hAnsi="Consolas" w:cs="Consolas"/>
          <w:color w:val="669900"/>
          <w:kern w:val="0"/>
          <w:sz w:val="20"/>
        </w:rPr>
        <w:t>value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BF0B04">
        <w:rPr>
          <w:rFonts w:ascii="Consolas" w:eastAsia="ＭＳ ゴシック" w:hAnsi="Consolas" w:cs="Consolas"/>
          <w:color w:val="0077AA"/>
          <w:kern w:val="0"/>
          <w:sz w:val="20"/>
        </w:rPr>
        <w:t>.jsp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"</w:t>
      </w:r>
      <w:r w:rsidRPr="00BF0B04">
        <w:rPr>
          <w:rFonts w:ascii="Consolas" w:eastAsia="ＭＳ ゴシック" w:hAnsi="Consolas" w:cs="Consolas"/>
          <w:color w:val="990055"/>
          <w:kern w:val="0"/>
          <w:sz w:val="20"/>
        </w:rPr>
        <w:t xml:space="preserve"> 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/&gt;</w:t>
      </w:r>
    </w:p>
    <w:p w:rsidR="00BF0B04" w:rsidRPr="00BF0B04" w:rsidRDefault="00BF0B04" w:rsidP="00BF0B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BF0B04">
        <w:rPr>
          <w:rFonts w:ascii="Consolas" w:eastAsia="ＭＳ ゴシック" w:hAnsi="Consolas" w:cs="Consolas"/>
          <w:color w:val="000000"/>
          <w:kern w:val="0"/>
          <w:sz w:val="20"/>
        </w:rPr>
        <w:t xml:space="preserve">    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&lt;/</w:t>
      </w:r>
      <w:r w:rsidRPr="00BF0B04">
        <w:rPr>
          <w:rFonts w:ascii="Consolas" w:eastAsia="ＭＳ ゴシック" w:hAnsi="Consolas" w:cs="Consolas"/>
          <w:color w:val="990055"/>
          <w:kern w:val="0"/>
          <w:sz w:val="20"/>
        </w:rPr>
        <w:t>bean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BF0B04" w:rsidRPr="00BF0B04" w:rsidRDefault="00BF0B04" w:rsidP="00BF0B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BF0B04" w:rsidRPr="00BF0B04" w:rsidRDefault="00BF0B04" w:rsidP="00BF0B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990055"/>
          <w:kern w:val="0"/>
          <w:sz w:val="20"/>
        </w:rPr>
      </w:pPr>
      <w:r w:rsidRPr="00BF0B04">
        <w:rPr>
          <w:rFonts w:ascii="Consolas" w:eastAsia="ＭＳ ゴシック" w:hAnsi="Consolas" w:cs="Consolas"/>
          <w:color w:val="000000"/>
          <w:kern w:val="0"/>
          <w:sz w:val="20"/>
        </w:rPr>
        <w:t xml:space="preserve">    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BF0B04">
        <w:rPr>
          <w:rFonts w:ascii="Consolas" w:eastAsia="ＭＳ ゴシック" w:hAnsi="Consolas" w:cs="Consolas"/>
          <w:color w:val="990055"/>
          <w:kern w:val="0"/>
          <w:sz w:val="20"/>
        </w:rPr>
        <w:t>bean</w:t>
      </w:r>
    </w:p>
    <w:p w:rsidR="00BF0B04" w:rsidRPr="00BF0B04" w:rsidRDefault="00BF0B04" w:rsidP="00BF0B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BF0B04">
        <w:rPr>
          <w:rFonts w:ascii="Consolas" w:eastAsia="ＭＳ ゴシック" w:hAnsi="Consolas" w:cs="Consolas"/>
          <w:color w:val="990055"/>
          <w:kern w:val="0"/>
          <w:sz w:val="20"/>
        </w:rPr>
        <w:t xml:space="preserve">        </w:t>
      </w:r>
      <w:r w:rsidRPr="00BF0B04">
        <w:rPr>
          <w:rFonts w:ascii="Consolas" w:eastAsia="ＭＳ ゴシック" w:hAnsi="Consolas" w:cs="Consolas"/>
          <w:color w:val="669900"/>
          <w:kern w:val="0"/>
          <w:sz w:val="20"/>
        </w:rPr>
        <w:t>class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BF0B04">
        <w:rPr>
          <w:rFonts w:ascii="Consolas" w:eastAsia="ＭＳ ゴシック" w:hAnsi="Consolas" w:cs="Consolas"/>
          <w:color w:val="0077AA"/>
          <w:kern w:val="0"/>
          <w:sz w:val="20"/>
        </w:rPr>
        <w:t>org.springframework.web.servlet.mvc.support.ControllerClassNameHandlerMapping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"</w:t>
      </w:r>
      <w:r w:rsidRPr="00BF0B04">
        <w:rPr>
          <w:rFonts w:ascii="Consolas" w:eastAsia="ＭＳ ゴシック" w:hAnsi="Consolas" w:cs="Consolas"/>
          <w:color w:val="990055"/>
          <w:kern w:val="0"/>
          <w:sz w:val="20"/>
        </w:rPr>
        <w:t xml:space="preserve"> 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/&gt;</w:t>
      </w:r>
    </w:p>
    <w:p w:rsidR="00BF0B04" w:rsidRPr="00BF0B04" w:rsidRDefault="00BF0B04" w:rsidP="00BF0B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BF0B04" w:rsidRPr="00BF0B04" w:rsidRDefault="00BF0B04" w:rsidP="00BF0B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BF0B04">
        <w:rPr>
          <w:rFonts w:ascii="Consolas" w:eastAsia="ＭＳ ゴシック" w:hAnsi="Consolas" w:cs="Consolas"/>
          <w:color w:val="000000"/>
          <w:kern w:val="0"/>
          <w:sz w:val="20"/>
        </w:rPr>
        <w:t xml:space="preserve">    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BF0B04">
        <w:rPr>
          <w:rFonts w:ascii="Consolas" w:eastAsia="ＭＳ ゴシック" w:hAnsi="Consolas" w:cs="Consolas"/>
          <w:color w:val="990055"/>
          <w:kern w:val="0"/>
          <w:sz w:val="20"/>
        </w:rPr>
        <w:t xml:space="preserve">bean </w:t>
      </w:r>
      <w:r w:rsidRPr="00BF0B04">
        <w:rPr>
          <w:rFonts w:ascii="Consolas" w:eastAsia="ＭＳ ゴシック" w:hAnsi="Consolas" w:cs="Consolas"/>
          <w:color w:val="669900"/>
          <w:kern w:val="0"/>
          <w:sz w:val="20"/>
        </w:rPr>
        <w:t>class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BF0B04">
        <w:rPr>
          <w:rFonts w:ascii="Consolas" w:eastAsia="ＭＳ ゴシック" w:hAnsi="Consolas" w:cs="Consolas"/>
          <w:color w:val="0077AA"/>
          <w:kern w:val="0"/>
          <w:sz w:val="20"/>
        </w:rPr>
        <w:t>com.yiibai.springmvc.HelloController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"</w:t>
      </w:r>
      <w:r w:rsidRPr="00BF0B04">
        <w:rPr>
          <w:rFonts w:ascii="Consolas" w:eastAsia="ＭＳ ゴシック" w:hAnsi="Consolas" w:cs="Consolas"/>
          <w:color w:val="990055"/>
          <w:kern w:val="0"/>
          <w:sz w:val="20"/>
        </w:rPr>
        <w:t xml:space="preserve"> 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/&gt;</w:t>
      </w:r>
    </w:p>
    <w:p w:rsidR="00BF0B04" w:rsidRPr="00BF0B04" w:rsidRDefault="00BF0B04" w:rsidP="00BF0B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BF0B04" w:rsidRPr="00BF0B04" w:rsidRDefault="00BF0B04" w:rsidP="00BF0B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BF0B04">
        <w:rPr>
          <w:rFonts w:ascii="Consolas" w:eastAsia="ＭＳ ゴシック" w:hAnsi="Consolas" w:cs="Consolas"/>
          <w:color w:val="000000"/>
          <w:kern w:val="0"/>
          <w:sz w:val="20"/>
        </w:rPr>
        <w:lastRenderedPageBreak/>
        <w:t xml:space="preserve">    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BF0B04">
        <w:rPr>
          <w:rFonts w:ascii="Consolas" w:eastAsia="ＭＳ ゴシック" w:hAnsi="Consolas" w:cs="Consolas"/>
          <w:color w:val="990055"/>
          <w:kern w:val="0"/>
          <w:sz w:val="20"/>
        </w:rPr>
        <w:t xml:space="preserve">bean </w:t>
      </w:r>
      <w:r w:rsidRPr="00BF0B04">
        <w:rPr>
          <w:rFonts w:ascii="Consolas" w:eastAsia="ＭＳ ゴシック" w:hAnsi="Consolas" w:cs="Consolas"/>
          <w:color w:val="669900"/>
          <w:kern w:val="0"/>
          <w:sz w:val="20"/>
        </w:rPr>
        <w:t>class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BF0B04">
        <w:rPr>
          <w:rFonts w:ascii="Consolas" w:eastAsia="ＭＳ ゴシック" w:hAnsi="Consolas" w:cs="Consolas"/>
          <w:color w:val="0077AA"/>
          <w:kern w:val="0"/>
          <w:sz w:val="20"/>
        </w:rPr>
        <w:t>com.yiibai.springmvc.WelcomeController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"</w:t>
      </w:r>
      <w:r w:rsidRPr="00BF0B04">
        <w:rPr>
          <w:rFonts w:ascii="Consolas" w:eastAsia="ＭＳ ゴシック" w:hAnsi="Consolas" w:cs="Consolas"/>
          <w:color w:val="990055"/>
          <w:kern w:val="0"/>
          <w:sz w:val="20"/>
        </w:rPr>
        <w:t xml:space="preserve"> 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/&gt;</w:t>
      </w:r>
    </w:p>
    <w:p w:rsidR="00BF0B04" w:rsidRPr="00BF0B04" w:rsidRDefault="00BF0B04" w:rsidP="00BF0B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&lt;/</w:t>
      </w:r>
      <w:r w:rsidRPr="00BF0B04">
        <w:rPr>
          <w:rFonts w:ascii="Consolas" w:eastAsia="ＭＳ ゴシック" w:hAnsi="Consolas" w:cs="Consolas"/>
          <w:color w:val="990055"/>
          <w:kern w:val="0"/>
          <w:sz w:val="20"/>
        </w:rPr>
        <w:t>beans</w:t>
      </w:r>
      <w:r w:rsidRPr="00BF0B04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BF0B04" w:rsidRPr="00BF0B04" w:rsidRDefault="00BF0B04" w:rsidP="00BF0B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ＭＳ ゴシック" w:hAnsi="Consolas" w:cs="Consolas"/>
          <w:color w:val="000000"/>
          <w:kern w:val="0"/>
          <w:sz w:val="20"/>
          <w:szCs w:val="20"/>
        </w:rPr>
      </w:pPr>
      <w:r w:rsidRPr="00BF0B04">
        <w:rPr>
          <w:rFonts w:ascii="Consolas" w:eastAsia="ＭＳ ゴシック" w:hAnsi="Consolas" w:cs="Consolas"/>
          <w:color w:val="BBBBBB"/>
          <w:kern w:val="0"/>
          <w:sz w:val="16"/>
          <w:szCs w:val="16"/>
        </w:rPr>
        <w:t>XML</w:t>
      </w:r>
    </w:p>
    <w:p w:rsidR="00BF0B04" w:rsidRPr="00BF0B04" w:rsidRDefault="00BF0B04" w:rsidP="00BF0B04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BF0B04">
        <w:rPr>
          <w:rFonts w:ascii="Helvetica" w:eastAsia="ＭＳ Ｐゴシック" w:hAnsi="Helvetica" w:cs="Helvetica"/>
          <w:b/>
          <w:bCs/>
          <w:color w:val="333344"/>
          <w:kern w:val="0"/>
          <w:sz w:val="23"/>
        </w:rPr>
        <w:t>hello.jsp</w:t>
      </w:r>
      <w:r w:rsidRPr="00BF0B04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BF0B04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的代</w:t>
      </w:r>
      <w:r w:rsidRPr="00BF0B04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码</w:t>
      </w:r>
      <w:r w:rsidRPr="00BF0B04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如下所示</w:t>
      </w:r>
      <w:r w:rsidRPr="00BF0B04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 xml:space="preserve"> -</w:t>
      </w:r>
    </w:p>
    <w:p w:rsidR="00BF0B04" w:rsidRPr="00BF0B04" w:rsidRDefault="00BF0B04" w:rsidP="00BF0B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0" w:author="Unknown"/>
          <w:rFonts w:ascii="Consolas" w:eastAsia="ＭＳ ゴシック" w:hAnsi="Consolas" w:cs="Consolas"/>
          <w:color w:val="000000"/>
          <w:kern w:val="0"/>
          <w:sz w:val="20"/>
        </w:rPr>
      </w:pPr>
      <w:ins w:id="1" w:author="Unknown">
        <w:r w:rsidRPr="00BF0B04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BF0B04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%@ </w:t>
        </w:r>
        <w:r w:rsidRPr="00BF0B04">
          <w:rPr>
            <w:rFonts w:ascii="Consolas" w:eastAsia="ＭＳ ゴシック" w:hAnsi="Consolas" w:cs="Consolas"/>
            <w:color w:val="669900"/>
            <w:kern w:val="0"/>
            <w:sz w:val="20"/>
          </w:rPr>
          <w:t>page</w:t>
        </w:r>
        <w:r w:rsidRPr="00BF0B04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 </w:t>
        </w:r>
        <w:r w:rsidRPr="00BF0B04">
          <w:rPr>
            <w:rFonts w:ascii="Consolas" w:eastAsia="ＭＳ ゴシック" w:hAnsi="Consolas" w:cs="Consolas"/>
            <w:color w:val="669900"/>
            <w:kern w:val="0"/>
            <w:sz w:val="20"/>
          </w:rPr>
          <w:t>contentType</w:t>
        </w:r>
        <w:r w:rsidRPr="00BF0B04">
          <w:rPr>
            <w:rFonts w:ascii="Consolas" w:eastAsia="ＭＳ ゴシック" w:hAnsi="Consolas" w:cs="Consolas"/>
            <w:color w:val="999999"/>
            <w:kern w:val="0"/>
            <w:sz w:val="20"/>
          </w:rPr>
          <w:t>="</w:t>
        </w:r>
        <w:r w:rsidRPr="00BF0B04">
          <w:rPr>
            <w:rFonts w:ascii="Consolas" w:eastAsia="ＭＳ ゴシック" w:hAnsi="Consolas" w:cs="Consolas"/>
            <w:color w:val="0077AA"/>
            <w:kern w:val="0"/>
            <w:sz w:val="20"/>
          </w:rPr>
          <w:t>text/html; charset=UTF-8</w:t>
        </w:r>
        <w:r w:rsidRPr="00BF0B04">
          <w:rPr>
            <w:rFonts w:ascii="Consolas" w:eastAsia="ＭＳ ゴシック" w:hAnsi="Consolas" w:cs="Consolas"/>
            <w:color w:val="999999"/>
            <w:kern w:val="0"/>
            <w:sz w:val="20"/>
          </w:rPr>
          <w:t>"</w:t>
        </w:r>
        <w:r w:rsidRPr="00BF0B04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 </w:t>
        </w:r>
        <w:r w:rsidRPr="00BF0B04">
          <w:rPr>
            <w:rFonts w:ascii="Consolas" w:eastAsia="ＭＳ ゴシック" w:hAnsi="Consolas" w:cs="Consolas"/>
            <w:color w:val="669900"/>
            <w:kern w:val="0"/>
            <w:sz w:val="20"/>
          </w:rPr>
          <w:t>%</w:t>
        </w:r>
        <w:r w:rsidRPr="00BF0B04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BF0B04" w:rsidRPr="00BF0B04" w:rsidRDefault="00BF0B04" w:rsidP="00BF0B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2" w:author="Unknown"/>
          <w:rFonts w:ascii="Consolas" w:eastAsia="ＭＳ ゴシック" w:hAnsi="Consolas" w:cs="Consolas"/>
          <w:color w:val="000000"/>
          <w:kern w:val="0"/>
          <w:sz w:val="20"/>
        </w:rPr>
      </w:pPr>
      <w:ins w:id="3" w:author="Unknown">
        <w:r w:rsidRPr="00BF0B04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BF0B04">
          <w:rPr>
            <w:rFonts w:ascii="Consolas" w:eastAsia="ＭＳ ゴシック" w:hAnsi="Consolas" w:cs="Consolas"/>
            <w:color w:val="990055"/>
            <w:kern w:val="0"/>
            <w:sz w:val="20"/>
          </w:rPr>
          <w:t>html</w:t>
        </w:r>
        <w:r w:rsidRPr="00BF0B04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BF0B04" w:rsidRPr="00BF0B04" w:rsidRDefault="00BF0B04" w:rsidP="00BF0B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4" w:author="Unknown"/>
          <w:rFonts w:ascii="Consolas" w:eastAsia="ＭＳ ゴシック" w:hAnsi="Consolas" w:cs="Consolas"/>
          <w:color w:val="000000"/>
          <w:kern w:val="0"/>
          <w:sz w:val="20"/>
        </w:rPr>
      </w:pPr>
      <w:ins w:id="5" w:author="Unknown">
        <w:r w:rsidRPr="00BF0B04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BF0B04">
          <w:rPr>
            <w:rFonts w:ascii="Consolas" w:eastAsia="ＭＳ ゴシック" w:hAnsi="Consolas" w:cs="Consolas"/>
            <w:color w:val="990055"/>
            <w:kern w:val="0"/>
            <w:sz w:val="20"/>
          </w:rPr>
          <w:t>head</w:t>
        </w:r>
        <w:r w:rsidRPr="00BF0B04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BF0B04" w:rsidRPr="00BF0B04" w:rsidRDefault="00BF0B04" w:rsidP="00BF0B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6" w:author="Unknown"/>
          <w:rFonts w:ascii="Consolas" w:eastAsia="ＭＳ ゴシック" w:hAnsi="Consolas" w:cs="Consolas"/>
          <w:color w:val="000000"/>
          <w:kern w:val="0"/>
          <w:sz w:val="20"/>
        </w:rPr>
      </w:pPr>
      <w:ins w:id="7" w:author="Unknown">
        <w:r w:rsidRPr="00BF0B04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BF0B04">
          <w:rPr>
            <w:rFonts w:ascii="Consolas" w:eastAsia="ＭＳ ゴシック" w:hAnsi="Consolas" w:cs="Consolas"/>
            <w:color w:val="990055"/>
            <w:kern w:val="0"/>
            <w:sz w:val="20"/>
          </w:rPr>
          <w:t>title</w:t>
        </w:r>
        <w:r w:rsidRPr="00BF0B04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  <w:r w:rsidRPr="00BF0B04">
          <w:rPr>
            <w:rFonts w:ascii="Consolas" w:eastAsia="ＭＳ ゴシック" w:hAnsi="Consolas" w:cs="Consolas"/>
            <w:color w:val="000000"/>
            <w:kern w:val="0"/>
            <w:sz w:val="20"/>
          </w:rPr>
          <w:t>Hello World</w:t>
        </w:r>
        <w:r w:rsidRPr="00BF0B04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BF0B04">
          <w:rPr>
            <w:rFonts w:ascii="Consolas" w:eastAsia="ＭＳ ゴシック" w:hAnsi="Consolas" w:cs="Consolas"/>
            <w:color w:val="990055"/>
            <w:kern w:val="0"/>
            <w:sz w:val="20"/>
          </w:rPr>
          <w:t>title</w:t>
        </w:r>
        <w:r w:rsidRPr="00BF0B04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BF0B04" w:rsidRPr="00BF0B04" w:rsidRDefault="00BF0B04" w:rsidP="00BF0B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8" w:author="Unknown"/>
          <w:rFonts w:ascii="Consolas" w:eastAsia="ＭＳ ゴシック" w:hAnsi="Consolas" w:cs="Consolas"/>
          <w:color w:val="000000"/>
          <w:kern w:val="0"/>
          <w:sz w:val="20"/>
        </w:rPr>
      </w:pPr>
      <w:ins w:id="9" w:author="Unknown">
        <w:r w:rsidRPr="00BF0B04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BF0B04">
          <w:rPr>
            <w:rFonts w:ascii="Consolas" w:eastAsia="ＭＳ ゴシック" w:hAnsi="Consolas" w:cs="Consolas"/>
            <w:color w:val="990055"/>
            <w:kern w:val="0"/>
            <w:sz w:val="20"/>
          </w:rPr>
          <w:t>head</w:t>
        </w:r>
        <w:r w:rsidRPr="00BF0B04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BF0B04" w:rsidRPr="00BF0B04" w:rsidRDefault="00BF0B04" w:rsidP="00BF0B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10" w:author="Unknown"/>
          <w:rFonts w:ascii="Consolas" w:eastAsia="ＭＳ ゴシック" w:hAnsi="Consolas" w:cs="Consolas"/>
          <w:color w:val="000000"/>
          <w:kern w:val="0"/>
          <w:sz w:val="20"/>
        </w:rPr>
      </w:pPr>
      <w:ins w:id="11" w:author="Unknown">
        <w:r w:rsidRPr="00BF0B04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BF0B04">
          <w:rPr>
            <w:rFonts w:ascii="Consolas" w:eastAsia="ＭＳ ゴシック" w:hAnsi="Consolas" w:cs="Consolas"/>
            <w:color w:val="990055"/>
            <w:kern w:val="0"/>
            <w:sz w:val="20"/>
          </w:rPr>
          <w:t>body</w:t>
        </w:r>
        <w:r w:rsidRPr="00BF0B04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BF0B04" w:rsidRPr="00BF0B04" w:rsidRDefault="00BF0B04" w:rsidP="00BF0B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12" w:author="Unknown"/>
          <w:rFonts w:ascii="Consolas" w:eastAsia="ＭＳ ゴシック" w:hAnsi="Consolas" w:cs="Consolas"/>
          <w:color w:val="000000"/>
          <w:kern w:val="0"/>
          <w:sz w:val="20"/>
        </w:rPr>
      </w:pPr>
      <w:ins w:id="13" w:author="Unknown">
        <w:r w:rsidRPr="00BF0B04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</w:t>
        </w:r>
        <w:r w:rsidRPr="00BF0B04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BF0B04">
          <w:rPr>
            <w:rFonts w:ascii="Consolas" w:eastAsia="ＭＳ ゴシック" w:hAnsi="Consolas" w:cs="Consolas"/>
            <w:color w:val="990055"/>
            <w:kern w:val="0"/>
            <w:sz w:val="20"/>
          </w:rPr>
          <w:t>h2</w:t>
        </w:r>
        <w:r w:rsidRPr="00BF0B04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  <w:r w:rsidRPr="00BF0B04">
          <w:rPr>
            <w:rFonts w:ascii="Consolas" w:eastAsia="ＭＳ ゴシック" w:hAnsi="Consolas" w:cs="Consolas"/>
            <w:color w:val="000000"/>
            <w:kern w:val="0"/>
            <w:sz w:val="20"/>
          </w:rPr>
          <w:t>${message}</w:t>
        </w:r>
        <w:r w:rsidRPr="00BF0B04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BF0B04">
          <w:rPr>
            <w:rFonts w:ascii="Consolas" w:eastAsia="ＭＳ ゴシック" w:hAnsi="Consolas" w:cs="Consolas"/>
            <w:color w:val="990055"/>
            <w:kern w:val="0"/>
            <w:sz w:val="20"/>
          </w:rPr>
          <w:t>h2</w:t>
        </w:r>
        <w:r w:rsidRPr="00BF0B04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BF0B04" w:rsidRPr="00BF0B04" w:rsidRDefault="00BF0B04" w:rsidP="00BF0B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14" w:author="Unknown"/>
          <w:rFonts w:ascii="Consolas" w:eastAsia="ＭＳ ゴシック" w:hAnsi="Consolas" w:cs="Consolas"/>
          <w:color w:val="000000"/>
          <w:kern w:val="0"/>
          <w:sz w:val="20"/>
        </w:rPr>
      </w:pPr>
      <w:ins w:id="15" w:author="Unknown">
        <w:r w:rsidRPr="00BF0B04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BF0B04">
          <w:rPr>
            <w:rFonts w:ascii="Consolas" w:eastAsia="ＭＳ ゴシック" w:hAnsi="Consolas" w:cs="Consolas"/>
            <w:color w:val="990055"/>
            <w:kern w:val="0"/>
            <w:sz w:val="20"/>
          </w:rPr>
          <w:t>body</w:t>
        </w:r>
        <w:r w:rsidRPr="00BF0B04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BF0B04" w:rsidRPr="00BF0B04" w:rsidRDefault="00BF0B04" w:rsidP="00BF0B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16" w:author="Unknown"/>
          <w:rFonts w:ascii="Consolas" w:eastAsia="ＭＳ ゴシック" w:hAnsi="Consolas" w:cs="Consolas"/>
          <w:color w:val="000000"/>
          <w:kern w:val="0"/>
          <w:sz w:val="20"/>
        </w:rPr>
      </w:pPr>
      <w:ins w:id="17" w:author="Unknown">
        <w:r w:rsidRPr="00BF0B04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BF0B04">
          <w:rPr>
            <w:rFonts w:ascii="Consolas" w:eastAsia="ＭＳ ゴシック" w:hAnsi="Consolas" w:cs="Consolas"/>
            <w:color w:val="990055"/>
            <w:kern w:val="0"/>
            <w:sz w:val="20"/>
          </w:rPr>
          <w:t>html</w:t>
        </w:r>
        <w:r w:rsidRPr="00BF0B04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BF0B04" w:rsidRPr="00BF0B04" w:rsidRDefault="00BF0B04" w:rsidP="00BF0B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ins w:id="18" w:author="Unknown"/>
          <w:rFonts w:ascii="Consolas" w:eastAsia="ＭＳ ゴシック" w:hAnsi="Consolas" w:cs="Consolas"/>
          <w:color w:val="000000"/>
          <w:kern w:val="0"/>
          <w:sz w:val="20"/>
          <w:szCs w:val="20"/>
        </w:rPr>
      </w:pPr>
      <w:ins w:id="19" w:author="Unknown">
        <w:r w:rsidRPr="00BF0B04">
          <w:rPr>
            <w:rFonts w:ascii="Consolas" w:eastAsia="ＭＳ ゴシック" w:hAnsi="Consolas" w:cs="Consolas"/>
            <w:color w:val="BBBBBB"/>
            <w:kern w:val="0"/>
            <w:sz w:val="16"/>
            <w:szCs w:val="16"/>
          </w:rPr>
          <w:t>HTML</w:t>
        </w:r>
      </w:ins>
    </w:p>
    <w:p w:rsidR="00BF0B04" w:rsidRPr="00BF0B04" w:rsidRDefault="00BF0B04" w:rsidP="00BF0B04">
      <w:pPr>
        <w:widowControl/>
        <w:shd w:val="clear" w:color="auto" w:fill="FFFFFF"/>
        <w:spacing w:after="120"/>
        <w:jc w:val="left"/>
        <w:rPr>
          <w:ins w:id="20" w:author="Unknown"/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ins w:id="21" w:author="Unknown">
        <w:r w:rsidRPr="00BF0B04">
          <w:rPr>
            <w:rFonts w:ascii="Helvetica" w:eastAsia="ＭＳ Ｐゴシック" w:hAnsi="Helvetica" w:cs="Helvetica"/>
            <w:b/>
            <w:bCs/>
            <w:color w:val="333344"/>
            <w:kern w:val="0"/>
            <w:sz w:val="23"/>
          </w:rPr>
          <w:t>welcome.jsp</w:t>
        </w:r>
        <w:r w:rsidRPr="00BF0B04">
          <w:rPr>
            <w:rFonts w:ascii="Helvetica" w:eastAsia="ＭＳ Ｐゴシック" w:hAnsi="Helvetica" w:cs="Helvetica"/>
            <w:color w:val="333344"/>
            <w:kern w:val="0"/>
            <w:sz w:val="23"/>
          </w:rPr>
          <w:t> </w:t>
        </w:r>
        <w:r w:rsidRPr="00BF0B04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的代</w:t>
        </w:r>
        <w:r w:rsidRPr="00BF0B04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码</w:t>
        </w:r>
        <w:r w:rsidRPr="00BF0B04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如下所示</w:t>
        </w:r>
        <w:r w:rsidRPr="00BF0B04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 xml:space="preserve"> -</w:t>
        </w:r>
      </w:ins>
    </w:p>
    <w:p w:rsidR="00BF0B04" w:rsidRPr="00BF0B04" w:rsidRDefault="00BF0B04" w:rsidP="00BF0B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22" w:author="Unknown"/>
          <w:rFonts w:ascii="Consolas" w:eastAsia="ＭＳ ゴシック" w:hAnsi="Consolas" w:cs="Consolas"/>
          <w:color w:val="000000"/>
          <w:kern w:val="0"/>
          <w:sz w:val="20"/>
        </w:rPr>
      </w:pPr>
      <w:ins w:id="23" w:author="Unknown">
        <w:r w:rsidRPr="00BF0B04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BF0B04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%@ </w:t>
        </w:r>
        <w:r w:rsidRPr="00BF0B04">
          <w:rPr>
            <w:rFonts w:ascii="Consolas" w:eastAsia="ＭＳ ゴシック" w:hAnsi="Consolas" w:cs="Consolas"/>
            <w:color w:val="669900"/>
            <w:kern w:val="0"/>
            <w:sz w:val="20"/>
          </w:rPr>
          <w:t>page</w:t>
        </w:r>
        <w:r w:rsidRPr="00BF0B04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 </w:t>
        </w:r>
        <w:r w:rsidRPr="00BF0B04">
          <w:rPr>
            <w:rFonts w:ascii="Consolas" w:eastAsia="ＭＳ ゴシック" w:hAnsi="Consolas" w:cs="Consolas"/>
            <w:color w:val="669900"/>
            <w:kern w:val="0"/>
            <w:sz w:val="20"/>
          </w:rPr>
          <w:t>contentType</w:t>
        </w:r>
        <w:r w:rsidRPr="00BF0B04">
          <w:rPr>
            <w:rFonts w:ascii="Consolas" w:eastAsia="ＭＳ ゴシック" w:hAnsi="Consolas" w:cs="Consolas"/>
            <w:color w:val="999999"/>
            <w:kern w:val="0"/>
            <w:sz w:val="20"/>
          </w:rPr>
          <w:t>="</w:t>
        </w:r>
        <w:r w:rsidRPr="00BF0B04">
          <w:rPr>
            <w:rFonts w:ascii="Consolas" w:eastAsia="ＭＳ ゴシック" w:hAnsi="Consolas" w:cs="Consolas"/>
            <w:color w:val="0077AA"/>
            <w:kern w:val="0"/>
            <w:sz w:val="20"/>
          </w:rPr>
          <w:t>text/html; charset=UTF-8</w:t>
        </w:r>
        <w:r w:rsidRPr="00BF0B04">
          <w:rPr>
            <w:rFonts w:ascii="Consolas" w:eastAsia="ＭＳ ゴシック" w:hAnsi="Consolas" w:cs="Consolas"/>
            <w:color w:val="999999"/>
            <w:kern w:val="0"/>
            <w:sz w:val="20"/>
          </w:rPr>
          <w:t>"</w:t>
        </w:r>
        <w:r w:rsidRPr="00BF0B04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 </w:t>
        </w:r>
        <w:r w:rsidRPr="00BF0B04">
          <w:rPr>
            <w:rFonts w:ascii="Consolas" w:eastAsia="ＭＳ ゴシック" w:hAnsi="Consolas" w:cs="Consolas"/>
            <w:color w:val="669900"/>
            <w:kern w:val="0"/>
            <w:sz w:val="20"/>
          </w:rPr>
          <w:t>%</w:t>
        </w:r>
        <w:r w:rsidRPr="00BF0B04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BF0B04" w:rsidRPr="00BF0B04" w:rsidRDefault="00BF0B04" w:rsidP="00BF0B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24" w:author="Unknown"/>
          <w:rFonts w:ascii="Consolas" w:eastAsia="ＭＳ ゴシック" w:hAnsi="Consolas" w:cs="Consolas"/>
          <w:color w:val="000000"/>
          <w:kern w:val="0"/>
          <w:sz w:val="20"/>
        </w:rPr>
      </w:pPr>
      <w:ins w:id="25" w:author="Unknown">
        <w:r w:rsidRPr="00BF0B04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BF0B04">
          <w:rPr>
            <w:rFonts w:ascii="Consolas" w:eastAsia="ＭＳ ゴシック" w:hAnsi="Consolas" w:cs="Consolas"/>
            <w:color w:val="990055"/>
            <w:kern w:val="0"/>
            <w:sz w:val="20"/>
          </w:rPr>
          <w:t>html</w:t>
        </w:r>
        <w:r w:rsidRPr="00BF0B04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BF0B04" w:rsidRPr="00BF0B04" w:rsidRDefault="00BF0B04" w:rsidP="00BF0B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26" w:author="Unknown"/>
          <w:rFonts w:ascii="Consolas" w:eastAsia="ＭＳ ゴシック" w:hAnsi="Consolas" w:cs="Consolas"/>
          <w:color w:val="000000"/>
          <w:kern w:val="0"/>
          <w:sz w:val="20"/>
        </w:rPr>
      </w:pPr>
      <w:ins w:id="27" w:author="Unknown">
        <w:r w:rsidRPr="00BF0B04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BF0B04">
          <w:rPr>
            <w:rFonts w:ascii="Consolas" w:eastAsia="ＭＳ ゴシック" w:hAnsi="Consolas" w:cs="Consolas"/>
            <w:color w:val="990055"/>
            <w:kern w:val="0"/>
            <w:sz w:val="20"/>
          </w:rPr>
          <w:t>head</w:t>
        </w:r>
        <w:r w:rsidRPr="00BF0B04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BF0B04" w:rsidRPr="00BF0B04" w:rsidRDefault="00BF0B04" w:rsidP="00BF0B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28" w:author="Unknown"/>
          <w:rFonts w:ascii="Consolas" w:eastAsia="ＭＳ ゴシック" w:hAnsi="Consolas" w:cs="Consolas"/>
          <w:color w:val="000000"/>
          <w:kern w:val="0"/>
          <w:sz w:val="20"/>
        </w:rPr>
      </w:pPr>
      <w:ins w:id="29" w:author="Unknown">
        <w:r w:rsidRPr="00BF0B04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BF0B04">
          <w:rPr>
            <w:rFonts w:ascii="Consolas" w:eastAsia="ＭＳ ゴシック" w:hAnsi="Consolas" w:cs="Consolas"/>
            <w:color w:val="990055"/>
            <w:kern w:val="0"/>
            <w:sz w:val="20"/>
          </w:rPr>
          <w:t>title</w:t>
        </w:r>
        <w:r w:rsidRPr="00BF0B04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  <w:r w:rsidRPr="00BF0B04">
          <w:rPr>
            <w:rFonts w:ascii="Consolas" w:eastAsia="ＭＳ ゴシック" w:hAnsi="Consolas" w:cs="Consolas"/>
            <w:color w:val="000000"/>
            <w:kern w:val="0"/>
            <w:sz w:val="20"/>
          </w:rPr>
          <w:t>Welcome</w:t>
        </w:r>
        <w:r w:rsidRPr="00BF0B04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BF0B04">
          <w:rPr>
            <w:rFonts w:ascii="Consolas" w:eastAsia="ＭＳ ゴシック" w:hAnsi="Consolas" w:cs="Consolas"/>
            <w:color w:val="990055"/>
            <w:kern w:val="0"/>
            <w:sz w:val="20"/>
          </w:rPr>
          <w:t>title</w:t>
        </w:r>
        <w:r w:rsidRPr="00BF0B04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BF0B04" w:rsidRPr="00BF0B04" w:rsidRDefault="00BF0B04" w:rsidP="00BF0B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30" w:author="Unknown"/>
          <w:rFonts w:ascii="Consolas" w:eastAsia="ＭＳ ゴシック" w:hAnsi="Consolas" w:cs="Consolas"/>
          <w:color w:val="000000"/>
          <w:kern w:val="0"/>
          <w:sz w:val="20"/>
        </w:rPr>
      </w:pPr>
      <w:ins w:id="31" w:author="Unknown">
        <w:r w:rsidRPr="00BF0B04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BF0B04">
          <w:rPr>
            <w:rFonts w:ascii="Consolas" w:eastAsia="ＭＳ ゴシック" w:hAnsi="Consolas" w:cs="Consolas"/>
            <w:color w:val="990055"/>
            <w:kern w:val="0"/>
            <w:sz w:val="20"/>
          </w:rPr>
          <w:t>head</w:t>
        </w:r>
        <w:r w:rsidRPr="00BF0B04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BF0B04" w:rsidRPr="00BF0B04" w:rsidRDefault="00BF0B04" w:rsidP="00BF0B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32" w:author="Unknown"/>
          <w:rFonts w:ascii="Consolas" w:eastAsia="ＭＳ ゴシック" w:hAnsi="Consolas" w:cs="Consolas"/>
          <w:color w:val="000000"/>
          <w:kern w:val="0"/>
          <w:sz w:val="20"/>
        </w:rPr>
      </w:pPr>
      <w:ins w:id="33" w:author="Unknown">
        <w:r w:rsidRPr="00BF0B04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BF0B04">
          <w:rPr>
            <w:rFonts w:ascii="Consolas" w:eastAsia="ＭＳ ゴシック" w:hAnsi="Consolas" w:cs="Consolas"/>
            <w:color w:val="990055"/>
            <w:kern w:val="0"/>
            <w:sz w:val="20"/>
          </w:rPr>
          <w:t>body</w:t>
        </w:r>
        <w:r w:rsidRPr="00BF0B04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BF0B04" w:rsidRPr="00BF0B04" w:rsidRDefault="00BF0B04" w:rsidP="00BF0B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34" w:author="Unknown"/>
          <w:rFonts w:ascii="Consolas" w:eastAsia="ＭＳ ゴシック" w:hAnsi="Consolas" w:cs="Consolas"/>
          <w:color w:val="000000"/>
          <w:kern w:val="0"/>
          <w:sz w:val="20"/>
        </w:rPr>
      </w:pPr>
      <w:ins w:id="35" w:author="Unknown">
        <w:r w:rsidRPr="00BF0B04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</w:t>
        </w:r>
        <w:r w:rsidRPr="00BF0B04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BF0B04">
          <w:rPr>
            <w:rFonts w:ascii="Consolas" w:eastAsia="ＭＳ ゴシック" w:hAnsi="Consolas" w:cs="Consolas"/>
            <w:color w:val="990055"/>
            <w:kern w:val="0"/>
            <w:sz w:val="20"/>
          </w:rPr>
          <w:t>h2</w:t>
        </w:r>
        <w:r w:rsidRPr="00BF0B04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  <w:r w:rsidRPr="00BF0B04">
          <w:rPr>
            <w:rFonts w:ascii="Consolas" w:eastAsia="ＭＳ ゴシック" w:hAnsi="Consolas" w:cs="Consolas"/>
            <w:color w:val="000000"/>
            <w:kern w:val="0"/>
            <w:sz w:val="20"/>
          </w:rPr>
          <w:t>${message}</w:t>
        </w:r>
        <w:r w:rsidRPr="00BF0B04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BF0B04">
          <w:rPr>
            <w:rFonts w:ascii="Consolas" w:eastAsia="ＭＳ ゴシック" w:hAnsi="Consolas" w:cs="Consolas"/>
            <w:color w:val="990055"/>
            <w:kern w:val="0"/>
            <w:sz w:val="20"/>
          </w:rPr>
          <w:t>h2</w:t>
        </w:r>
        <w:r w:rsidRPr="00BF0B04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BF0B04" w:rsidRPr="00BF0B04" w:rsidRDefault="00BF0B04" w:rsidP="00BF0B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36" w:author="Unknown"/>
          <w:rFonts w:ascii="Consolas" w:eastAsia="ＭＳ ゴシック" w:hAnsi="Consolas" w:cs="Consolas"/>
          <w:color w:val="000000"/>
          <w:kern w:val="0"/>
          <w:sz w:val="20"/>
        </w:rPr>
      </w:pPr>
      <w:ins w:id="37" w:author="Unknown">
        <w:r w:rsidRPr="00BF0B04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BF0B04">
          <w:rPr>
            <w:rFonts w:ascii="Consolas" w:eastAsia="ＭＳ ゴシック" w:hAnsi="Consolas" w:cs="Consolas"/>
            <w:color w:val="990055"/>
            <w:kern w:val="0"/>
            <w:sz w:val="20"/>
          </w:rPr>
          <w:t>body</w:t>
        </w:r>
        <w:r w:rsidRPr="00BF0B04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BF0B04" w:rsidRPr="00BF0B04" w:rsidRDefault="00BF0B04" w:rsidP="00BF0B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38" w:author="Unknown"/>
          <w:rFonts w:ascii="Consolas" w:eastAsia="ＭＳ ゴシック" w:hAnsi="Consolas" w:cs="Consolas"/>
          <w:color w:val="000000"/>
          <w:kern w:val="0"/>
          <w:sz w:val="20"/>
        </w:rPr>
      </w:pPr>
      <w:ins w:id="39" w:author="Unknown">
        <w:r w:rsidRPr="00BF0B04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BF0B04">
          <w:rPr>
            <w:rFonts w:ascii="Consolas" w:eastAsia="ＭＳ ゴシック" w:hAnsi="Consolas" w:cs="Consolas"/>
            <w:color w:val="990055"/>
            <w:kern w:val="0"/>
            <w:sz w:val="20"/>
          </w:rPr>
          <w:t>html</w:t>
        </w:r>
        <w:r w:rsidRPr="00BF0B04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BF0B04" w:rsidRPr="00BF0B04" w:rsidRDefault="00BF0B04" w:rsidP="00BF0B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ins w:id="40" w:author="Unknown"/>
          <w:rFonts w:ascii="Consolas" w:eastAsia="ＭＳ ゴシック" w:hAnsi="Consolas" w:cs="Consolas"/>
          <w:color w:val="000000"/>
          <w:kern w:val="0"/>
          <w:sz w:val="20"/>
          <w:szCs w:val="20"/>
        </w:rPr>
      </w:pPr>
      <w:ins w:id="41" w:author="Unknown">
        <w:r w:rsidRPr="00BF0B04">
          <w:rPr>
            <w:rFonts w:ascii="Consolas" w:eastAsia="ＭＳ ゴシック" w:hAnsi="Consolas" w:cs="Consolas"/>
            <w:color w:val="BBBBBB"/>
            <w:kern w:val="0"/>
            <w:sz w:val="16"/>
            <w:szCs w:val="16"/>
          </w:rPr>
          <w:t>HTML</w:t>
        </w:r>
      </w:ins>
    </w:p>
    <w:p w:rsidR="00BF0B04" w:rsidRPr="00BF0B04" w:rsidRDefault="00BF0B04" w:rsidP="00BF0B04">
      <w:pPr>
        <w:widowControl/>
        <w:shd w:val="clear" w:color="auto" w:fill="FFFFFF"/>
        <w:spacing w:after="120"/>
        <w:jc w:val="left"/>
        <w:rPr>
          <w:ins w:id="42" w:author="Unknown"/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ins w:id="43" w:author="Unknown">
        <w:r w:rsidRPr="00BF0B04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完成</w:t>
        </w:r>
        <w:r w:rsidRPr="00BF0B04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创</w:t>
        </w:r>
        <w:r w:rsidRPr="00BF0B04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建源和配置文件后，</w:t>
        </w:r>
        <w:r w:rsidRPr="00BF0B04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发</w:t>
        </w:r>
        <w:r w:rsidRPr="00BF0B04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布</w:t>
        </w:r>
        <w:r w:rsidRPr="00BF0B04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应</w:t>
        </w:r>
        <w:r w:rsidRPr="00BF0B04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用程序到</w:t>
        </w:r>
        <w:r w:rsidRPr="00BF0B04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Tomcat</w:t>
        </w:r>
        <w:r w:rsidRPr="00BF0B04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服</w:t>
        </w:r>
        <w:r w:rsidRPr="00BF0B04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务</w:t>
        </w:r>
        <w:r w:rsidRPr="00BF0B04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器。</w:t>
        </w:r>
      </w:ins>
    </w:p>
    <w:p w:rsidR="00BF0B04" w:rsidRPr="00BF0B04" w:rsidRDefault="00BF0B04" w:rsidP="00BF0B04">
      <w:pPr>
        <w:widowControl/>
        <w:shd w:val="clear" w:color="auto" w:fill="FFFFFF"/>
        <w:spacing w:after="120"/>
        <w:jc w:val="left"/>
        <w:rPr>
          <w:ins w:id="44" w:author="Unknown"/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</w:pPr>
      <w:ins w:id="45" w:author="Unknown">
        <w:r w:rsidRPr="00BF0B04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lastRenderedPageBreak/>
          <w:t>现</w:t>
        </w:r>
        <w:r w:rsidRPr="00BF0B04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在启</w:t>
        </w:r>
        <w:r w:rsidRPr="00BF0B04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动</w:t>
        </w:r>
        <w:r w:rsidRPr="00BF0B04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Tomcat</w:t>
        </w:r>
        <w:r w:rsidRPr="00BF0B04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服</w:t>
        </w:r>
        <w:r w:rsidRPr="00BF0B04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务</w:t>
        </w:r>
        <w:r w:rsidRPr="00BF0B04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器，</w:t>
        </w:r>
        <w:r w:rsidRPr="00BF0B04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现</w:t>
        </w:r>
        <w:r w:rsidRPr="00BF0B04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在</w:t>
        </w:r>
        <w:r w:rsidRPr="00BF0B04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尝试访问</w:t>
        </w:r>
        <w:r w:rsidRPr="00BF0B04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URL =&gt;</w:t>
        </w:r>
        <w:r w:rsidRPr="00BF0B04">
          <w:rPr>
            <w:rFonts w:ascii="Helvetica" w:eastAsia="ＭＳ Ｐゴシック" w:hAnsi="Helvetica" w:cs="Helvetica"/>
            <w:color w:val="333344"/>
            <w:kern w:val="0"/>
            <w:sz w:val="23"/>
            <w:lang w:eastAsia="zh-CN"/>
          </w:rPr>
          <w:t> </w:t>
        </w:r>
        <w:r w:rsidRPr="00BF0B04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fldChar w:fldCharType="begin"/>
        </w:r>
        <w:r w:rsidRPr="00BF0B04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instrText xml:space="preserve"> HYPERLINK "http://localhost:8080/ControllerClassNameHandlerMapping/helloWorld.html" \t "_blank" </w:instrText>
        </w:r>
        <w:r w:rsidRPr="00BF0B04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fldChar w:fldCharType="separate"/>
        </w:r>
        <w:r w:rsidRPr="00BF0B04">
          <w:rPr>
            <w:rFonts w:ascii="Helvetica" w:eastAsia="ＭＳ Ｐゴシック" w:hAnsi="Helvetica" w:cs="Helvetica"/>
            <w:color w:val="3298D6"/>
            <w:kern w:val="0"/>
            <w:sz w:val="23"/>
            <w:lang w:eastAsia="zh-CN"/>
          </w:rPr>
          <w:t>http://localhost:8080/ControllerClassNameHandlerMapping/helloWorld.html</w:t>
        </w:r>
        <w:r w:rsidRPr="00BF0B04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fldChar w:fldCharType="end"/>
        </w:r>
        <w:r w:rsidRPr="00BF0B04">
          <w:rPr>
            <w:rFonts w:ascii="Helvetica" w:eastAsia="ＭＳ Ｐゴシック" w:hAnsi="Helvetica" w:cs="Helvetica"/>
            <w:color w:val="333344"/>
            <w:kern w:val="0"/>
            <w:sz w:val="23"/>
            <w:lang w:eastAsia="zh-CN"/>
          </w:rPr>
          <w:t> </w:t>
        </w:r>
        <w:r w:rsidRPr="00BF0B04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，如果</w:t>
        </w:r>
        <w:r w:rsidRPr="00BF0B04">
          <w:rPr>
            <w:rFonts w:ascii="Helvetica" w:eastAsia="ＭＳ Ｐゴシック" w:hAnsi="Helvetica" w:cs="Helvetica"/>
            <w:b/>
            <w:bCs/>
            <w:color w:val="333344"/>
            <w:kern w:val="0"/>
            <w:sz w:val="23"/>
            <w:lang w:eastAsia="zh-CN"/>
          </w:rPr>
          <w:t>Spring Web</w:t>
        </w:r>
        <w:r w:rsidRPr="00BF0B04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应</w:t>
        </w:r>
        <w:r w:rsidRPr="00BF0B04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用程序没有</w:t>
        </w:r>
        <w:r w:rsidRPr="00BF0B04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问题</w:t>
        </w:r>
        <w:r w:rsidRPr="00BF0B04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，</w:t>
        </w:r>
        <w:r w:rsidRPr="00BF0B04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应该</w:t>
        </w:r>
        <w:r w:rsidRPr="00BF0B04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看到以下</w:t>
        </w:r>
        <w:r w:rsidRPr="00BF0B04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结</w:t>
        </w:r>
        <w:r w:rsidRPr="00BF0B04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果：</w:t>
        </w:r>
      </w:ins>
    </w:p>
    <w:p w:rsidR="00BF0B04" w:rsidRPr="00BF0B04" w:rsidRDefault="00BF0B04" w:rsidP="00BF0B04">
      <w:pPr>
        <w:widowControl/>
        <w:shd w:val="clear" w:color="auto" w:fill="FFFFFF"/>
        <w:spacing w:after="120"/>
        <w:jc w:val="left"/>
        <w:rPr>
          <w:ins w:id="46" w:author="Unknown"/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>
        <w:rPr>
          <w:rFonts w:ascii="Helvetica" w:eastAsia="ＭＳ Ｐゴシック" w:hAnsi="Helvetica" w:cs="Helvetica"/>
          <w:noProof/>
          <w:color w:val="333344"/>
          <w:kern w:val="0"/>
          <w:sz w:val="23"/>
          <w:szCs w:val="23"/>
        </w:rPr>
        <w:drawing>
          <wp:inline distT="0" distB="0" distL="0" distR="0">
            <wp:extent cx="5734050" cy="2842380"/>
            <wp:effectExtent l="19050" t="0" r="0" b="0"/>
            <wp:docPr id="2" name="図 2" descr="http://www.yiibai.com/uploads/images/201701/2001/928140149_777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yiibai.com/uploads/images/201701/2001/928140149_7777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42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B04" w:rsidRPr="00BF0B04" w:rsidRDefault="00BF0B04" w:rsidP="00BF0B04">
      <w:pPr>
        <w:widowControl/>
        <w:shd w:val="clear" w:color="auto" w:fill="FFFFFF"/>
        <w:spacing w:after="120"/>
        <w:jc w:val="left"/>
        <w:rPr>
          <w:ins w:id="47" w:author="Unknown"/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</w:pPr>
      <w:ins w:id="48" w:author="Unknown">
        <w:r w:rsidRPr="00BF0B04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当</w:t>
        </w:r>
        <w:r w:rsidRPr="00BF0B04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访问</w:t>
        </w:r>
        <w:r w:rsidRPr="00BF0B04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URL =&gt;</w:t>
        </w:r>
        <w:r w:rsidRPr="00BF0B04">
          <w:rPr>
            <w:rFonts w:ascii="Helvetica" w:eastAsia="ＭＳ Ｐゴシック" w:hAnsi="Helvetica" w:cs="Helvetica"/>
            <w:color w:val="333344"/>
            <w:kern w:val="0"/>
            <w:sz w:val="23"/>
            <w:lang w:eastAsia="zh-CN"/>
          </w:rPr>
          <w:t> </w:t>
        </w:r>
        <w:r w:rsidRPr="00BF0B04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fldChar w:fldCharType="begin"/>
        </w:r>
        <w:r w:rsidRPr="00BF0B04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instrText xml:space="preserve"> HYPERLINK "http://localhost:8080/ControllerClassNameHandlerMapping/hello.html" \t "_blank" </w:instrText>
        </w:r>
        <w:r w:rsidRPr="00BF0B04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fldChar w:fldCharType="separate"/>
        </w:r>
        <w:r w:rsidRPr="00BF0B04">
          <w:rPr>
            <w:rFonts w:ascii="Helvetica" w:eastAsia="ＭＳ Ｐゴシック" w:hAnsi="Helvetica" w:cs="Helvetica"/>
            <w:color w:val="3298D6"/>
            <w:kern w:val="0"/>
            <w:sz w:val="23"/>
            <w:lang w:eastAsia="zh-CN"/>
          </w:rPr>
          <w:t>http://localhost:8080/ControllerClassNameHandlerMapping/hello.html</w:t>
        </w:r>
        <w:r w:rsidRPr="00BF0B04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fldChar w:fldCharType="end"/>
        </w:r>
        <w:r w:rsidRPr="00BF0B04">
          <w:rPr>
            <w:rFonts w:ascii="Helvetica" w:eastAsia="ＭＳ Ｐゴシック" w:hAnsi="Helvetica" w:cs="Helvetica"/>
            <w:color w:val="333344"/>
            <w:kern w:val="0"/>
            <w:sz w:val="23"/>
            <w:lang w:eastAsia="zh-CN"/>
          </w:rPr>
          <w:t> </w:t>
        </w:r>
        <w:r w:rsidRPr="00BF0B04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，</w:t>
        </w:r>
        <w:r w:rsidRPr="00BF0B04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 xml:space="preserve"> </w:t>
        </w:r>
        <w:r w:rsidRPr="00BF0B04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如果</w:t>
        </w:r>
        <w:r w:rsidRPr="00BF0B04">
          <w:rPr>
            <w:rFonts w:ascii="Helvetica" w:eastAsia="ＭＳ Ｐゴシック" w:hAnsi="Helvetica" w:cs="Helvetica"/>
            <w:b/>
            <w:bCs/>
            <w:color w:val="333344"/>
            <w:kern w:val="0"/>
            <w:sz w:val="23"/>
            <w:lang w:eastAsia="zh-CN"/>
          </w:rPr>
          <w:t>Spring Web</w:t>
        </w:r>
        <w:r w:rsidRPr="00BF0B04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应</w:t>
        </w:r>
        <w:r w:rsidRPr="00BF0B04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用程序没有</w:t>
        </w:r>
        <w:r w:rsidRPr="00BF0B04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问题</w:t>
        </w:r>
        <w:r w:rsidRPr="00BF0B04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，</w:t>
        </w:r>
        <w:r w:rsidRPr="00BF0B04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应该</w:t>
        </w:r>
        <w:r w:rsidRPr="00BF0B04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看到以下</w:t>
        </w:r>
        <w:r w:rsidRPr="00BF0B04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结</w:t>
        </w:r>
        <w:r w:rsidRPr="00BF0B04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果：</w:t>
        </w:r>
      </w:ins>
    </w:p>
    <w:p w:rsidR="00BF0B04" w:rsidRPr="00BF0B04" w:rsidRDefault="00BF0B04" w:rsidP="00BF0B04">
      <w:pPr>
        <w:widowControl/>
        <w:shd w:val="clear" w:color="auto" w:fill="FFFFFF"/>
        <w:spacing w:after="120"/>
        <w:jc w:val="left"/>
        <w:rPr>
          <w:ins w:id="49" w:author="Unknown"/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>
        <w:rPr>
          <w:rFonts w:ascii="Helvetica" w:eastAsia="ＭＳ Ｐゴシック" w:hAnsi="Helvetica" w:cs="Helvetica"/>
          <w:noProof/>
          <w:color w:val="333344"/>
          <w:kern w:val="0"/>
          <w:sz w:val="23"/>
          <w:szCs w:val="23"/>
        </w:rPr>
        <w:drawing>
          <wp:inline distT="0" distB="0" distL="0" distR="0">
            <wp:extent cx="5449071" cy="2701115"/>
            <wp:effectExtent l="19050" t="0" r="0" b="0"/>
            <wp:docPr id="3" name="図 3" descr="http://www.yiibai.com/uploads/images/201701/2001/965140150_684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yiibai.com/uploads/images/201701/2001/965140150_68447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071" cy="2701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B04" w:rsidRPr="00BF0B04" w:rsidRDefault="00BF0B04" w:rsidP="00BF0B04">
      <w:pPr>
        <w:widowControl/>
        <w:shd w:val="clear" w:color="auto" w:fill="FFFFFF"/>
        <w:spacing w:after="120"/>
        <w:jc w:val="left"/>
        <w:rPr>
          <w:ins w:id="50" w:author="Unknown"/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</w:pPr>
      <w:ins w:id="51" w:author="Unknown">
        <w:r w:rsidRPr="00BF0B04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当</w:t>
        </w:r>
        <w:r w:rsidRPr="00BF0B04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访问</w:t>
        </w:r>
        <w:r w:rsidRPr="00BF0B04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URL =&gt;</w:t>
        </w:r>
        <w:r w:rsidRPr="00BF0B04">
          <w:rPr>
            <w:rFonts w:ascii="Helvetica" w:eastAsia="ＭＳ Ｐゴシック" w:hAnsi="Helvetica" w:cs="Helvetica"/>
            <w:color w:val="333344"/>
            <w:kern w:val="0"/>
            <w:sz w:val="23"/>
            <w:lang w:eastAsia="zh-CN"/>
          </w:rPr>
          <w:t> </w:t>
        </w:r>
        <w:r w:rsidRPr="00BF0B04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fldChar w:fldCharType="begin"/>
        </w:r>
        <w:r w:rsidRPr="00BF0B04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instrText xml:space="preserve"> HYPERLINK "http://localhost:8080/ControllerClassNameHandlerMapping/welcome.html" \t "_blank" </w:instrText>
        </w:r>
        <w:r w:rsidRPr="00BF0B04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fldChar w:fldCharType="separate"/>
        </w:r>
        <w:r w:rsidRPr="00BF0B04">
          <w:rPr>
            <w:rFonts w:ascii="Helvetica" w:eastAsia="ＭＳ Ｐゴシック" w:hAnsi="Helvetica" w:cs="Helvetica"/>
            <w:color w:val="3298D6"/>
            <w:kern w:val="0"/>
            <w:sz w:val="23"/>
            <w:lang w:eastAsia="zh-CN"/>
          </w:rPr>
          <w:t>http://localhost:8080/ControllerClassNameHandlerMapping/welcome.html</w:t>
        </w:r>
        <w:r w:rsidRPr="00BF0B04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fldChar w:fldCharType="end"/>
        </w:r>
        <w:r w:rsidRPr="00BF0B04">
          <w:rPr>
            <w:rFonts w:ascii="Helvetica" w:eastAsia="ＭＳ Ｐゴシック" w:hAnsi="Helvetica" w:cs="Helvetica"/>
            <w:color w:val="333344"/>
            <w:kern w:val="0"/>
            <w:sz w:val="23"/>
            <w:lang w:eastAsia="zh-CN"/>
          </w:rPr>
          <w:t> </w:t>
        </w:r>
        <w:r w:rsidRPr="00BF0B04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，</w:t>
        </w:r>
        <w:r w:rsidRPr="00BF0B04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 xml:space="preserve"> </w:t>
        </w:r>
        <w:r w:rsidRPr="00BF0B04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如果</w:t>
        </w:r>
        <w:r w:rsidRPr="00BF0B04">
          <w:rPr>
            <w:rFonts w:ascii="Helvetica" w:eastAsia="ＭＳ Ｐゴシック" w:hAnsi="Helvetica" w:cs="Helvetica"/>
            <w:b/>
            <w:bCs/>
            <w:color w:val="333344"/>
            <w:kern w:val="0"/>
            <w:sz w:val="23"/>
            <w:lang w:eastAsia="zh-CN"/>
          </w:rPr>
          <w:t>Spring Web</w:t>
        </w:r>
        <w:r w:rsidRPr="00BF0B04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应</w:t>
        </w:r>
        <w:r w:rsidRPr="00BF0B04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用程序没有</w:t>
        </w:r>
        <w:r w:rsidRPr="00BF0B04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问题</w:t>
        </w:r>
        <w:r w:rsidRPr="00BF0B04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，</w:t>
        </w:r>
        <w:r w:rsidRPr="00BF0B04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应该</w:t>
        </w:r>
        <w:r w:rsidRPr="00BF0B04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看到以下</w:t>
        </w:r>
        <w:r w:rsidRPr="00BF0B04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结</w:t>
        </w:r>
        <w:r w:rsidRPr="00BF0B04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果：</w:t>
        </w:r>
      </w:ins>
    </w:p>
    <w:p w:rsidR="00BF0B04" w:rsidRPr="00BF0B04" w:rsidRDefault="00BF0B04" w:rsidP="00BF0B04">
      <w:pPr>
        <w:widowControl/>
        <w:shd w:val="clear" w:color="auto" w:fill="FFFFFF"/>
        <w:spacing w:after="120"/>
        <w:jc w:val="left"/>
        <w:rPr>
          <w:ins w:id="52" w:author="Unknown"/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>
        <w:rPr>
          <w:rFonts w:ascii="Helvetica" w:eastAsia="ＭＳ Ｐゴシック" w:hAnsi="Helvetica" w:cs="Helvetica"/>
          <w:noProof/>
          <w:color w:val="333344"/>
          <w:kern w:val="0"/>
          <w:sz w:val="23"/>
          <w:szCs w:val="23"/>
        </w:rPr>
        <w:lastRenderedPageBreak/>
        <w:drawing>
          <wp:inline distT="0" distB="0" distL="0" distR="0">
            <wp:extent cx="5476324" cy="2714625"/>
            <wp:effectExtent l="19050" t="0" r="0" b="0"/>
            <wp:docPr id="4" name="図 4" descr="http://www.yiibai.com/uploads/images/201701/2001/714140151_685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yiibai.com/uploads/images/201701/2001/714140151_6855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324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B04" w:rsidRPr="00BF0B04" w:rsidRDefault="00BF0B04" w:rsidP="00BF0B04">
      <w:pPr>
        <w:widowControl/>
        <w:shd w:val="clear" w:color="auto" w:fill="FFFFFF"/>
        <w:spacing w:after="120"/>
        <w:jc w:val="left"/>
        <w:rPr>
          <w:ins w:id="53" w:author="Unknown"/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</w:pPr>
      <w:ins w:id="54" w:author="Unknown">
        <w:r w:rsidRPr="00BF0B04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当</w:t>
        </w:r>
        <w:r w:rsidRPr="00BF0B04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访问</w:t>
        </w:r>
        <w:r w:rsidRPr="00BF0B04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URL =&gt;</w:t>
        </w:r>
        <w:r w:rsidRPr="00BF0B04">
          <w:rPr>
            <w:rFonts w:ascii="Helvetica" w:eastAsia="ＭＳ Ｐゴシック" w:hAnsi="Helvetica" w:cs="Helvetica"/>
            <w:color w:val="333344"/>
            <w:kern w:val="0"/>
            <w:sz w:val="23"/>
            <w:lang w:eastAsia="zh-CN"/>
          </w:rPr>
          <w:t> </w:t>
        </w:r>
        <w:r w:rsidRPr="00BF0B04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fldChar w:fldCharType="begin"/>
        </w:r>
        <w:r w:rsidRPr="00BF0B04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instrText xml:space="preserve"> HYPERLINK "http://localhost:8080/ControllerClassNameHandlerMapping/Welcome.html" \t "_blank" </w:instrText>
        </w:r>
        <w:r w:rsidRPr="00BF0B04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fldChar w:fldCharType="separate"/>
        </w:r>
        <w:r w:rsidRPr="00BF0B04">
          <w:rPr>
            <w:rFonts w:ascii="Helvetica" w:eastAsia="ＭＳ Ｐゴシック" w:hAnsi="Helvetica" w:cs="Helvetica"/>
            <w:color w:val="3298D6"/>
            <w:kern w:val="0"/>
            <w:sz w:val="23"/>
            <w:lang w:eastAsia="zh-CN"/>
          </w:rPr>
          <w:t>http://localhost:8080/ControllerClassNameHandlerMapping/Welcome.html</w:t>
        </w:r>
        <w:r w:rsidRPr="00BF0B04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fldChar w:fldCharType="end"/>
        </w:r>
        <w:r w:rsidRPr="00BF0B04">
          <w:rPr>
            <w:rFonts w:ascii="Helvetica" w:eastAsia="ＭＳ Ｐゴシック" w:hAnsi="Helvetica" w:cs="Helvetica"/>
            <w:color w:val="333344"/>
            <w:kern w:val="0"/>
            <w:sz w:val="23"/>
            <w:lang w:eastAsia="zh-CN"/>
          </w:rPr>
          <w:t> </w:t>
        </w:r>
        <w:r w:rsidRPr="00BF0B04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，</w:t>
        </w:r>
        <w:r w:rsidRPr="00BF0B04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 xml:space="preserve"> </w:t>
        </w:r>
        <w:r w:rsidRPr="00BF0B04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如果</w:t>
        </w:r>
        <w:r w:rsidRPr="00BF0B04">
          <w:rPr>
            <w:rFonts w:ascii="Helvetica" w:eastAsia="ＭＳ Ｐゴシック" w:hAnsi="Helvetica" w:cs="Helvetica"/>
            <w:b/>
            <w:bCs/>
            <w:color w:val="333344"/>
            <w:kern w:val="0"/>
            <w:sz w:val="23"/>
            <w:lang w:eastAsia="zh-CN"/>
          </w:rPr>
          <w:t>Spring Web</w:t>
        </w:r>
        <w:r w:rsidRPr="00BF0B04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应</w:t>
        </w:r>
        <w:r w:rsidRPr="00BF0B04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用程序没有</w:t>
        </w:r>
        <w:r w:rsidRPr="00BF0B04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问题</w:t>
        </w:r>
        <w:r w:rsidRPr="00BF0B04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，因此没有匹配此</w:t>
        </w:r>
        <w:r w:rsidRPr="00BF0B04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请</w:t>
        </w:r>
        <w:r w:rsidRPr="00BF0B04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求</w:t>
        </w:r>
        <w:r w:rsidRPr="00BF0B04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 xml:space="preserve">URL, </w:t>
        </w:r>
        <w:r w:rsidRPr="00BF0B04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应该</w:t>
        </w:r>
        <w:r w:rsidRPr="00BF0B04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会看到以下</w:t>
        </w:r>
        <w:r w:rsidRPr="00BF0B04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结</w:t>
        </w:r>
        <w:r w:rsidRPr="00BF0B04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果：</w:t>
        </w:r>
      </w:ins>
    </w:p>
    <w:p w:rsidR="00BF0B04" w:rsidRPr="00BF0B04" w:rsidRDefault="00BF0B04" w:rsidP="00BF0B04">
      <w:pPr>
        <w:widowControl/>
        <w:shd w:val="clear" w:color="auto" w:fill="FFFFFF"/>
        <w:spacing w:after="120"/>
        <w:jc w:val="left"/>
        <w:rPr>
          <w:ins w:id="55" w:author="Unknown"/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>
        <w:rPr>
          <w:rFonts w:ascii="Helvetica" w:eastAsia="ＭＳ Ｐゴシック" w:hAnsi="Helvetica" w:cs="Helvetica"/>
          <w:noProof/>
          <w:color w:val="333344"/>
          <w:kern w:val="0"/>
          <w:sz w:val="23"/>
          <w:szCs w:val="23"/>
        </w:rPr>
        <w:drawing>
          <wp:inline distT="0" distB="0" distL="0" distR="0">
            <wp:extent cx="5514755" cy="2733675"/>
            <wp:effectExtent l="19050" t="0" r="0" b="0"/>
            <wp:docPr id="5" name="図 5" descr="http://www.yiibai.com/uploads/images/201701/2001/932140152_872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yiibai.com/uploads/images/201701/2001/932140152_8725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75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10B" w:rsidRDefault="0072410B"/>
    <w:sectPr w:rsidR="0072410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410B" w:rsidRDefault="0072410B" w:rsidP="00BF0B04">
      <w:r>
        <w:separator/>
      </w:r>
    </w:p>
  </w:endnote>
  <w:endnote w:type="continuationSeparator" w:id="1">
    <w:p w:rsidR="0072410B" w:rsidRDefault="0072410B" w:rsidP="00BF0B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410B" w:rsidRDefault="0072410B" w:rsidP="00BF0B04">
      <w:r>
        <w:separator/>
      </w:r>
    </w:p>
  </w:footnote>
  <w:footnote w:type="continuationSeparator" w:id="1">
    <w:p w:rsidR="0072410B" w:rsidRDefault="0072410B" w:rsidP="00BF0B0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B3418"/>
    <w:multiLevelType w:val="multilevel"/>
    <w:tmpl w:val="4C8E7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B957C13"/>
    <w:multiLevelType w:val="multilevel"/>
    <w:tmpl w:val="569C1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0B04"/>
    <w:rsid w:val="0072410B"/>
    <w:rsid w:val="00AF45A7"/>
    <w:rsid w:val="00BF0B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F0B0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BF0B04"/>
  </w:style>
  <w:style w:type="paragraph" w:styleId="a5">
    <w:name w:val="footer"/>
    <w:basedOn w:val="a"/>
    <w:link w:val="a6"/>
    <w:uiPriority w:val="99"/>
    <w:semiHidden/>
    <w:unhideWhenUsed/>
    <w:rsid w:val="00BF0B0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BF0B04"/>
  </w:style>
  <w:style w:type="paragraph" w:styleId="Web">
    <w:name w:val="Normal (Web)"/>
    <w:basedOn w:val="a"/>
    <w:uiPriority w:val="99"/>
    <w:semiHidden/>
    <w:unhideWhenUsed/>
    <w:rsid w:val="00BF0B0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BF0B04"/>
    <w:rPr>
      <w:b/>
      <w:bCs/>
    </w:rPr>
  </w:style>
  <w:style w:type="character" w:customStyle="1" w:styleId="apple-converted-space">
    <w:name w:val="apple-converted-space"/>
    <w:basedOn w:val="a0"/>
    <w:rsid w:val="00BF0B04"/>
  </w:style>
  <w:style w:type="character" w:styleId="HTML">
    <w:name w:val="HTML Code"/>
    <w:basedOn w:val="a0"/>
    <w:uiPriority w:val="99"/>
    <w:semiHidden/>
    <w:unhideWhenUsed/>
    <w:rsid w:val="00BF0B04"/>
    <w:rPr>
      <w:rFonts w:ascii="ＭＳ ゴシック" w:eastAsia="ＭＳ ゴシック" w:hAnsi="ＭＳ ゴシック" w:cs="ＭＳ ゴシック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BF0B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1">
    <w:name w:val="HTML 書式付き (文字)"/>
    <w:basedOn w:val="a0"/>
    <w:link w:val="HTML0"/>
    <w:uiPriority w:val="99"/>
    <w:semiHidden/>
    <w:rsid w:val="00BF0B04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token">
    <w:name w:val="token"/>
    <w:basedOn w:val="a0"/>
    <w:rsid w:val="00BF0B04"/>
  </w:style>
  <w:style w:type="character" w:styleId="a8">
    <w:name w:val="Hyperlink"/>
    <w:basedOn w:val="a0"/>
    <w:uiPriority w:val="99"/>
    <w:semiHidden/>
    <w:unhideWhenUsed/>
    <w:rsid w:val="00BF0B04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BF0B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BF0B0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59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60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0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9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26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Windows ユーザー</cp:lastModifiedBy>
  <cp:revision>2</cp:revision>
  <dcterms:created xsi:type="dcterms:W3CDTF">2017-11-20T05:14:00Z</dcterms:created>
  <dcterms:modified xsi:type="dcterms:W3CDTF">2017-11-20T05:32:00Z</dcterms:modified>
</cp:coreProperties>
</file>