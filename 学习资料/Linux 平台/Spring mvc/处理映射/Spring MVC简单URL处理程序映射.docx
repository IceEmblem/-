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示如何使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框架来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实现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一个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处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理程序映射。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SimpleUrlHandlerMapping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分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别显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式地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URL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映射到相</w:t>
      </w:r>
      <w:r w:rsidRPr="00831B61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831B6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的控制器上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org.springframework.web.servlet.handler.SimpleUrlHandlerMapping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mappings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/welcome.html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/helloWorld.html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com.yiibai.springmvc.HelloController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com.yiibai.springmvc.WelcomeController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831B6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例如，使用上面的配置，如果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831B61" w:rsidRPr="00831B61" w:rsidRDefault="00831B61" w:rsidP="00831B6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lastRenderedPageBreak/>
        <w:t>对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/helloWorld.html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求，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831B61" w:rsidRPr="00831B61" w:rsidRDefault="00831B61" w:rsidP="00831B6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/welcome.html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会将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转发给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WelcomeController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831B61" w:rsidRPr="00831B61" w:rsidRDefault="00831B61" w:rsidP="00831B6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SimpleUrlHandlerMapping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831B61" w:rsidRPr="00831B61" w:rsidRDefault="00831B61" w:rsidP="00831B6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HelloController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WelcomeController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831B61" w:rsidRPr="00831B61" w:rsidRDefault="00831B61" w:rsidP="00831B6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文件：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hello.jsp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Consolas" w:eastAsia="ＭＳ ゴシック" w:hAnsi="Consolas" w:cs="Consolas"/>
          <w:color w:val="C7254E"/>
          <w:kern w:val="0"/>
          <w:sz w:val="23"/>
        </w:rPr>
        <w:t>welcome.jsp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831B61" w:rsidRPr="00831B61" w:rsidRDefault="00831B61" w:rsidP="00831B61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br/>
      </w: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857625" cy="4029075"/>
            <wp:effectExtent l="19050" t="0" r="9525" b="0"/>
            <wp:docPr id="1" name="図 1" descr="http://www.yiibai.com/uploads/images/201701/2001/532150128_2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532150128_206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HelloController.java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AbstractController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HelloController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831B61">
        <w:rPr>
          <w:rFonts w:ascii="Consolas" w:eastAsia="ＭＳ ゴシック" w:hAnsi="Consolas" w:cs="Consolas"/>
          <w:color w:val="DD4A68"/>
          <w:kern w:val="0"/>
          <w:sz w:val="20"/>
        </w:rPr>
        <w:t>handleRequestInternal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831B6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"hello"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"Hello World!"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831B6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WelcomeController.java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AbstractController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WelcomeController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831B61">
        <w:rPr>
          <w:rFonts w:ascii="Consolas" w:eastAsia="ＭＳ ゴシック" w:hAnsi="Consolas" w:cs="Consolas"/>
          <w:color w:val="DD4A68"/>
          <w:kern w:val="0"/>
          <w:sz w:val="20"/>
        </w:rPr>
        <w:t>handleRequestInternal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831B6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"welcome"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831B61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"Welcome!"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831B6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SimpleUrlHandlerMapping-servlet.xml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org.springframework.web.servlet.handler.SimpleUrlHandlerMapping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mappings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/welcome.html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prop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key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/helloWorld.html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>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property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com.yiibai.springmvc.HelloController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831B61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831B61">
        <w:rPr>
          <w:rFonts w:ascii="Consolas" w:eastAsia="ＭＳ ゴシック" w:hAnsi="Consolas" w:cs="Consolas"/>
          <w:color w:val="0077AA"/>
          <w:kern w:val="0"/>
          <w:sz w:val="20"/>
        </w:rPr>
        <w:t>com.yiibai.springmvc.WelcomeController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  <w:r w:rsidRPr="00831B6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831B61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831B6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831B6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831B6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hello.jsp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831B6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831B6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831B6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831B61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>Hello World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9" w:author="Unknown">
        <w:r w:rsidRPr="00831B61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2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1" w:author="Unknown">
        <w:r w:rsidRPr="00831B6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welcome.jsp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2" w:author="Unknown"/>
          <w:rFonts w:ascii="Consolas" w:eastAsia="ＭＳ ゴシック" w:hAnsi="Consolas" w:cs="Consolas"/>
          <w:color w:val="000000"/>
          <w:kern w:val="0"/>
          <w:sz w:val="20"/>
        </w:rPr>
      </w:pPr>
      <w:ins w:id="23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831B61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831B61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4" w:author="Unknown"/>
          <w:rFonts w:ascii="Consolas" w:eastAsia="ＭＳ ゴシック" w:hAnsi="Consolas" w:cs="Consolas"/>
          <w:color w:val="000000"/>
          <w:kern w:val="0"/>
          <w:sz w:val="20"/>
        </w:rPr>
      </w:pPr>
      <w:ins w:id="25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000000"/>
          <w:kern w:val="0"/>
          <w:sz w:val="20"/>
        </w:rPr>
      </w:pPr>
      <w:ins w:id="29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lastRenderedPageBreak/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>Welcome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3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831B61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ins w:id="37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  <w:lang w:eastAsia="zh-CN"/>
          </w:rPr>
          <w:t>body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ins w:id="39" w:author="Unknown">
        <w:r w:rsidRPr="00831B61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&lt;/</w:t>
        </w:r>
        <w:r w:rsidRPr="00831B61">
          <w:rPr>
            <w:rFonts w:ascii="Consolas" w:eastAsia="ＭＳ ゴシック" w:hAnsi="Consolas" w:cs="Consolas"/>
            <w:color w:val="990055"/>
            <w:kern w:val="0"/>
            <w:sz w:val="20"/>
            <w:lang w:eastAsia="zh-CN"/>
          </w:rPr>
          <w:t>html</w:t>
        </w:r>
        <w:r w:rsidRPr="00831B61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&gt;</w:t>
        </w:r>
      </w:ins>
    </w:p>
    <w:p w:rsidR="00831B61" w:rsidRPr="00831B61" w:rsidRDefault="00831B61" w:rsidP="00831B6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0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41" w:author="Unknown">
        <w:r w:rsidRPr="00831B61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42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3" w:author="Unknown"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4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5" w:author="Unknown"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"http://localhost:8080/SimpleUrlHandlerMapping/helloWorld.html" \t "_blank" </w:instrTex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831B61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http://localhost:8080/SimpleUrlHandlerMapping/helloWorld.html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831B6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4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995134" cy="2971800"/>
            <wp:effectExtent l="19050" t="0" r="5616" b="0"/>
            <wp:docPr id="2" name="図 2" descr="http://www.yiibai.com/uploads/images/201701/2001/599150112_31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001/599150112_311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34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4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48" w:author="Unknown"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"http://localhost:8080/SimpleUrlHandlerMapping/welcome.html" \t "_blank" </w:instrTex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831B61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http://localhost:8080/SimpleUrlHandlerMapping/welcome.html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831B6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831B6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831B6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831B6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831B61" w:rsidRPr="00831B61" w:rsidRDefault="00831B61" w:rsidP="00831B61">
      <w:pPr>
        <w:widowControl/>
        <w:shd w:val="clear" w:color="auto" w:fill="FFFFFF"/>
        <w:spacing w:after="120"/>
        <w:jc w:val="left"/>
        <w:rPr>
          <w:ins w:id="4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418679" cy="2686050"/>
            <wp:effectExtent l="19050" t="0" r="0" b="0"/>
            <wp:docPr id="3" name="図 3" descr="http://www.yiibai.com/uploads/images/201701/2001/524150113_1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2001/524150113_152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79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DC" w:rsidRDefault="009A00DC"/>
    <w:sectPr w:rsidR="009A00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0DC" w:rsidRDefault="009A00DC" w:rsidP="00831B61">
      <w:r>
        <w:separator/>
      </w:r>
    </w:p>
  </w:endnote>
  <w:endnote w:type="continuationSeparator" w:id="1">
    <w:p w:rsidR="009A00DC" w:rsidRDefault="009A00DC" w:rsidP="00831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0DC" w:rsidRDefault="009A00DC" w:rsidP="00831B61">
      <w:r>
        <w:separator/>
      </w:r>
    </w:p>
  </w:footnote>
  <w:footnote w:type="continuationSeparator" w:id="1">
    <w:p w:rsidR="009A00DC" w:rsidRDefault="009A00DC" w:rsidP="00831B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F555F"/>
    <w:multiLevelType w:val="multilevel"/>
    <w:tmpl w:val="584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764CBE"/>
    <w:multiLevelType w:val="multilevel"/>
    <w:tmpl w:val="B310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B61"/>
    <w:rsid w:val="00831B61"/>
    <w:rsid w:val="009A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1B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31B61"/>
  </w:style>
  <w:style w:type="paragraph" w:styleId="a5">
    <w:name w:val="footer"/>
    <w:basedOn w:val="a"/>
    <w:link w:val="a6"/>
    <w:uiPriority w:val="99"/>
    <w:semiHidden/>
    <w:unhideWhenUsed/>
    <w:rsid w:val="00831B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31B61"/>
  </w:style>
  <w:style w:type="paragraph" w:styleId="Web">
    <w:name w:val="Normal (Web)"/>
    <w:basedOn w:val="a"/>
    <w:uiPriority w:val="99"/>
    <w:semiHidden/>
    <w:unhideWhenUsed/>
    <w:rsid w:val="00831B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31B61"/>
    <w:rPr>
      <w:b/>
      <w:bCs/>
    </w:rPr>
  </w:style>
  <w:style w:type="character" w:customStyle="1" w:styleId="apple-converted-space">
    <w:name w:val="apple-converted-space"/>
    <w:basedOn w:val="a0"/>
    <w:rsid w:val="00831B61"/>
  </w:style>
  <w:style w:type="character" w:styleId="HTML">
    <w:name w:val="HTML Code"/>
    <w:basedOn w:val="a0"/>
    <w:uiPriority w:val="99"/>
    <w:semiHidden/>
    <w:unhideWhenUsed/>
    <w:rsid w:val="00831B61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31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831B6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831B61"/>
  </w:style>
  <w:style w:type="character" w:styleId="a8">
    <w:name w:val="Hyperlink"/>
    <w:basedOn w:val="a0"/>
    <w:uiPriority w:val="99"/>
    <w:semiHidden/>
    <w:unhideWhenUsed/>
    <w:rsid w:val="00831B6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1B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31B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2017-11-20T05:33:00Z</dcterms:created>
  <dcterms:modified xsi:type="dcterms:W3CDTF">2017-11-20T05:37:00Z</dcterms:modified>
</cp:coreProperties>
</file>