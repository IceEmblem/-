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显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示如何在使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F07C5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框架的表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中使用列表框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(Listbox)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。首先使用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来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创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建一个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工程，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实现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一个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让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户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可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选择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自己所善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长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的技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术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多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选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)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的功能。并按照以下步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F07C5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07C51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F07C5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F07C51" w:rsidRPr="00F07C51" w:rsidRDefault="00F07C51" w:rsidP="00F07C51">
      <w:pPr>
        <w:widowControl/>
        <w:numPr>
          <w:ilvl w:val="0"/>
          <w:numId w:val="3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建一个名称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lang w:eastAsia="zh-CN"/>
        </w:rPr>
        <w:t> </w:t>
      </w:r>
      <w:r w:rsidRPr="00F07C51">
        <w:rPr>
          <w:rFonts w:ascii="Helvetica" w:eastAsia="ＭＳ Ｐゴシック" w:hAnsi="Helvetica" w:cs="Helvetica"/>
          <w:b/>
          <w:bCs/>
          <w:color w:val="333344"/>
          <w:kern w:val="0"/>
          <w:sz w:val="23"/>
          <w:lang w:eastAsia="zh-CN"/>
        </w:rPr>
        <w:t>Listbox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lang w:eastAsia="zh-CN"/>
        </w:rPr>
        <w:t> 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动态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WEB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目。</w:t>
      </w:r>
    </w:p>
    <w:p w:rsidR="00F07C51" w:rsidRPr="00F07C51" w:rsidRDefault="00F07C51" w:rsidP="00F07C51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建两个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User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F07C51" w:rsidRPr="00F07C51" w:rsidRDefault="00F07C51" w:rsidP="00F07C51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在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jsp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子文件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夹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下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建两个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文件：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user.jsp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，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userlist.jsp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F07C51" w:rsidRPr="00F07C51" w:rsidRDefault="00F07C51" w:rsidP="00F07C51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3076575" cy="4229100"/>
            <wp:effectExtent l="19050" t="0" r="9525" b="0"/>
            <wp:docPr id="1" name="図 1" descr="http://www.yiibai.com/uploads/images/201701/1901/316160144_42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1901/316160144_4268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07C5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User.java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boolean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[]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[]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 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username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 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password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 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address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boolean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isReceivePaper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boolean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receivePaper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[]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[]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favoriteFrameworks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 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gender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 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favoriteNumber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 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country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[]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[]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skills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07C51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07C5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UserController.java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ArrayList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HashMap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ModelAttribute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ui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ModelMap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lastRenderedPageBreak/>
        <w:t>@Controller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"/user"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 user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((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[]{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"Spring MVC"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"Struts 2"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setGender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"M"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modelAndView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"command"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"/addUser"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POST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(@ModelAttribute(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"SpringWeb"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User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ModelMap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"username"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"password"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"address"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"receivePaper"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isReceivePaper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"favoriteFrameworks"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"gender"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"favoriteNumber"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"country"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addAttribute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"skills"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"userlist"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@ModelAttribute(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"webFrameworkList"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List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getWebFrameworkList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List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webFrameworkList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ArrayList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webFrameworkList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"Spring MVC"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webFrameworkList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"Struts 1"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webFrameworkList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"Struts 2"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webFrameworkList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"Apache Hadoop"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webFrameworkList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@ModelAttribute(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"numbersList"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List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getNumbersList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List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numbersList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ArrayList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numbersList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"1"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numbersList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"2"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numbersList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"3"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numbersList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"4"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numbersList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@ModelAttribute(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"countryList"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Map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getCountryList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Map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countryList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HashMap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countryList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"US"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"United States"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countryList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"CH"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"China"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countryList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"SG"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"Singapore"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countryList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"MY"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"Malaysia"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countryList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@ModelAttribute(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"skillsList"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Map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getSkillsList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Map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skillList 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HashMap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</w:t>
      </w:r>
      <w:r w:rsidRPr="00F07C51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skillList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"Hibernate"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"Hibernate"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skillList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"Spring"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"Spring"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skillList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"Apache Hadoop"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"Apache Hadoop"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skillList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07C51">
        <w:rPr>
          <w:rFonts w:ascii="Consolas" w:eastAsia="ＭＳ ゴシック" w:hAnsi="Consolas" w:cs="Consolas"/>
          <w:color w:val="DD4A68"/>
          <w:kern w:val="0"/>
          <w:sz w:val="20"/>
        </w:rPr>
        <w:t>put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"Struts"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"Struts"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skillList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07C51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里的第一个服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user()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，我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已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经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ModelAndView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象中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传递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了一个名称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command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的空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User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象，因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如果在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JSP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文件中使用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&lt;form:form&gt;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标签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F07C5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框架需要一个名称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command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象。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所以当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调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user()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方法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时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，它返回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user.jsp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。</w:t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第二个服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addUser()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将根据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 =&gt;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Listbox/addUser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上的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POST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时调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用。根据提交的信息准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备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模型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象。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最后从服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方法返回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userlist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”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将呈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现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userlist.jsp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07C51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user.jsp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&lt;%@ page contentType="text/html; charset=UTF-8"%&gt;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&lt;%@taglib uri="http://www.springframework.org/tags/form" prefix="form"%&gt;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lastRenderedPageBreak/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Spring MVC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表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单处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理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(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列表框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)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用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户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信息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form:form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method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POST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action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/Listbox/addUser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用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户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名：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form:input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username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密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码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form:password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password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地址：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form:textarea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address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rows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5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cols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30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是否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订阅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form:checkbox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receivePaper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喜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欢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的框架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/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技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术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form:checkboxes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items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${webFrameworkList}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                 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favoriteFrameworks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性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别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form:radiobutton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M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男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form:radiobutton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                 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gender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F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女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喜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欢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的数字：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form:radiobuttons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favoriteNumber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                 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items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${numbersList}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所在国家：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form:select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country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form:option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NONE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SimSun" w:eastAsia="SimSun" w:hAnsi="SimSun" w:cs="SimSun" w:hint="eastAsia"/>
          <w:color w:val="0077AA"/>
          <w:kern w:val="0"/>
          <w:sz w:val="20"/>
        </w:rPr>
        <w:t>请选择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...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form:options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items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${countryList}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form:select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form:label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>技</w:t>
      </w:r>
      <w:r w:rsidRPr="00F07C51">
        <w:rPr>
          <w:rFonts w:ascii="SimSun" w:eastAsia="SimSun" w:hAnsi="SimSun" w:cs="SimSun" w:hint="eastAsia"/>
          <w:color w:val="000000"/>
          <w:kern w:val="0"/>
          <w:sz w:val="20"/>
        </w:rPr>
        <w:t>术</w:t>
      </w:r>
      <w:r w:rsidRPr="00F07C51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：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form:label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form:select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path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skills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items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${skillsList}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                  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multiple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true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td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colspan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2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"&gt;&lt;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input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type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submit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F07C51">
        <w:rPr>
          <w:rFonts w:ascii="Consolas" w:eastAsia="ＭＳ ゴシック" w:hAnsi="Consolas" w:cs="Consolas"/>
          <w:color w:val="0077AA"/>
          <w:kern w:val="0"/>
          <w:sz w:val="20"/>
        </w:rPr>
        <w:t>提交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form:form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F07C51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F07C51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07C51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HTML</w:t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里使用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&lt;form:select /&gt;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及其属性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07C51">
        <w:rPr>
          <w:rFonts w:ascii="Consolas" w:eastAsia="ＭＳ ゴシック" w:hAnsi="Consolas" w:cs="Consolas"/>
          <w:color w:val="C7254E"/>
          <w:kern w:val="0"/>
          <w:sz w:val="23"/>
        </w:rPr>
        <w:t>multiple=true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标签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来呈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现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HTML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列表多</w:t>
      </w:r>
      <w:r w:rsidRPr="00F07C5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选</w:t>
      </w:r>
      <w:r w:rsidRPr="00F07C5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框。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</w:t>
      </w:r>
      <w:r w:rsidRPr="00F07C5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form:select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path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skills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items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${skillsList}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multiple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true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ins w:id="3" w:author="Unknown">
        <w:r w:rsidRPr="00F07C51">
          <w:rPr>
            <w:rFonts w:ascii="Consolas" w:eastAsia="ＭＳ ゴシック" w:hAnsi="Consolas" w:cs="Consolas"/>
            <w:color w:val="BBBBBB"/>
            <w:kern w:val="0"/>
            <w:sz w:val="16"/>
            <w:szCs w:val="16"/>
            <w:lang w:eastAsia="zh-CN"/>
          </w:rPr>
          <w:t>HTML</w:t>
        </w:r>
      </w:ins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ins w:id="4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5" w:author="Unknown"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它将呈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以下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HTML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内容。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select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id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skills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skills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multiple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multiple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option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Struts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Struts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option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option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Hibernate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Hibernate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option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option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Apache Wicket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Apache Hadoop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option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option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Spring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Spring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option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select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</w:rPr>
      </w:pPr>
      <w:ins w:id="19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input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type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hidden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_skills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07C51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07C51">
          <w:rPr>
            <w:rFonts w:ascii="Consolas" w:eastAsia="ＭＳ ゴシック" w:hAnsi="Consolas" w:cs="Consolas"/>
            <w:color w:val="0077AA"/>
            <w:kern w:val="0"/>
            <w:sz w:val="20"/>
          </w:rPr>
          <w:t>1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20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21" w:author="Unknown">
        <w:r w:rsidRPr="00F07C51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ins w:id="2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3" w:author="Unknown">
        <w:r w:rsidRPr="00F07C51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userlist.jsp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4" w:author="Unknown"/>
          <w:rFonts w:ascii="Consolas" w:eastAsia="ＭＳ ゴシック" w:hAnsi="Consolas" w:cs="Consolas"/>
          <w:color w:val="000000"/>
          <w:kern w:val="0"/>
          <w:sz w:val="20"/>
        </w:rPr>
      </w:pPr>
      <w:ins w:id="25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&lt;%@ page contentType="text/html; charset=UTF-8"%&gt;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6" w:author="Unknown"/>
          <w:rFonts w:ascii="Consolas" w:eastAsia="ＭＳ ゴシック" w:hAnsi="Consolas" w:cs="Consolas"/>
          <w:color w:val="000000"/>
          <w:kern w:val="0"/>
          <w:sz w:val="20"/>
        </w:rPr>
      </w:pPr>
      <w:ins w:id="27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&lt;%@taglib uri="http://www.springframework.org/tags/form" prefix="form"%&gt;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8" w:author="Unknown"/>
          <w:rFonts w:ascii="Consolas" w:eastAsia="ＭＳ ゴシック" w:hAnsi="Consolas" w:cs="Consolas"/>
          <w:color w:val="000000"/>
          <w:kern w:val="0"/>
          <w:sz w:val="20"/>
        </w:rPr>
      </w:pPr>
      <w:ins w:id="29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0" w:author="Unknown"/>
          <w:rFonts w:ascii="Consolas" w:eastAsia="ＭＳ ゴシック" w:hAnsi="Consolas" w:cs="Consolas"/>
          <w:color w:val="000000"/>
          <w:kern w:val="0"/>
          <w:sz w:val="20"/>
        </w:rPr>
      </w:pPr>
      <w:ins w:id="31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3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Spring MVC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表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单处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理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(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列表框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)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4" w:author="Unknown"/>
          <w:rFonts w:ascii="Consolas" w:eastAsia="ＭＳ ゴシック" w:hAnsi="Consolas" w:cs="Consolas"/>
          <w:color w:val="000000"/>
          <w:kern w:val="0"/>
          <w:sz w:val="20"/>
        </w:rPr>
      </w:pPr>
      <w:ins w:id="35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6" w:author="Unknown"/>
          <w:rFonts w:ascii="Consolas" w:eastAsia="ＭＳ ゴシック" w:hAnsi="Consolas" w:cs="Consolas"/>
          <w:color w:val="000000"/>
          <w:kern w:val="0"/>
          <w:sz w:val="20"/>
        </w:rPr>
      </w:pPr>
      <w:ins w:id="37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8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9" w:author="Unknown"/>
          <w:rFonts w:ascii="Consolas" w:eastAsia="ＭＳ ゴシック" w:hAnsi="Consolas" w:cs="Consolas"/>
          <w:color w:val="000000"/>
          <w:kern w:val="0"/>
          <w:sz w:val="20"/>
        </w:rPr>
      </w:pPr>
      <w:ins w:id="4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提交用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户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信息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-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1" w:author="Unknown"/>
          <w:rFonts w:ascii="Consolas" w:eastAsia="ＭＳ ゴシック" w:hAnsi="Consolas" w:cs="Consolas"/>
          <w:color w:val="000000"/>
          <w:kern w:val="0"/>
          <w:sz w:val="20"/>
        </w:rPr>
      </w:pPr>
      <w:ins w:id="4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3" w:author="Unknown"/>
          <w:rFonts w:ascii="Consolas" w:eastAsia="ＭＳ ゴシック" w:hAnsi="Consolas" w:cs="Consolas"/>
          <w:color w:val="000000"/>
          <w:kern w:val="0"/>
          <w:sz w:val="20"/>
        </w:rPr>
      </w:pPr>
      <w:ins w:id="4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5" w:author="Unknown"/>
          <w:rFonts w:ascii="Consolas" w:eastAsia="ＭＳ ゴシック" w:hAnsi="Consolas" w:cs="Consolas"/>
          <w:color w:val="000000"/>
          <w:kern w:val="0"/>
          <w:sz w:val="20"/>
        </w:rPr>
      </w:pPr>
      <w:ins w:id="4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用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户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名：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7" w:author="Unknown"/>
          <w:rFonts w:ascii="Consolas" w:eastAsia="ＭＳ ゴシック" w:hAnsi="Consolas" w:cs="Consolas"/>
          <w:color w:val="000000"/>
          <w:kern w:val="0"/>
          <w:sz w:val="20"/>
        </w:rPr>
      </w:pPr>
      <w:ins w:id="4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${username}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9" w:author="Unknown"/>
          <w:rFonts w:ascii="Consolas" w:eastAsia="ＭＳ ゴシック" w:hAnsi="Consolas" w:cs="Consolas"/>
          <w:color w:val="000000"/>
          <w:kern w:val="0"/>
          <w:sz w:val="20"/>
        </w:rPr>
      </w:pPr>
      <w:ins w:id="5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1" w:author="Unknown"/>
          <w:rFonts w:ascii="Consolas" w:eastAsia="ＭＳ ゴシック" w:hAnsi="Consolas" w:cs="Consolas"/>
          <w:color w:val="000000"/>
          <w:kern w:val="0"/>
          <w:sz w:val="20"/>
        </w:rPr>
      </w:pPr>
      <w:ins w:id="5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3" w:author="Unknown"/>
          <w:rFonts w:ascii="Consolas" w:eastAsia="ＭＳ ゴシック" w:hAnsi="Consolas" w:cs="Consolas"/>
          <w:color w:val="000000"/>
          <w:kern w:val="0"/>
          <w:sz w:val="20"/>
        </w:rPr>
      </w:pPr>
      <w:ins w:id="5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密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码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5" w:author="Unknown"/>
          <w:rFonts w:ascii="Consolas" w:eastAsia="ＭＳ ゴシック" w:hAnsi="Consolas" w:cs="Consolas"/>
          <w:color w:val="000000"/>
          <w:kern w:val="0"/>
          <w:sz w:val="20"/>
        </w:rPr>
      </w:pPr>
      <w:ins w:id="5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${password}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7" w:author="Unknown"/>
          <w:rFonts w:ascii="Consolas" w:eastAsia="ＭＳ ゴシック" w:hAnsi="Consolas" w:cs="Consolas"/>
          <w:color w:val="000000"/>
          <w:kern w:val="0"/>
          <w:sz w:val="20"/>
        </w:rPr>
      </w:pPr>
      <w:ins w:id="5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9" w:author="Unknown"/>
          <w:rFonts w:ascii="Consolas" w:eastAsia="ＭＳ ゴシック" w:hAnsi="Consolas" w:cs="Consolas"/>
          <w:color w:val="000000"/>
          <w:kern w:val="0"/>
          <w:sz w:val="20"/>
        </w:rPr>
      </w:pPr>
      <w:ins w:id="6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1" w:author="Unknown"/>
          <w:rFonts w:ascii="Consolas" w:eastAsia="ＭＳ ゴシック" w:hAnsi="Consolas" w:cs="Consolas"/>
          <w:color w:val="000000"/>
          <w:kern w:val="0"/>
          <w:sz w:val="20"/>
        </w:rPr>
      </w:pPr>
      <w:ins w:id="6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地址：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3" w:author="Unknown"/>
          <w:rFonts w:ascii="Consolas" w:eastAsia="ＭＳ ゴシック" w:hAnsi="Consolas" w:cs="Consolas"/>
          <w:color w:val="000000"/>
          <w:kern w:val="0"/>
          <w:sz w:val="20"/>
        </w:rPr>
      </w:pPr>
      <w:ins w:id="6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${address}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5" w:author="Unknown"/>
          <w:rFonts w:ascii="Consolas" w:eastAsia="ＭＳ ゴシック" w:hAnsi="Consolas" w:cs="Consolas"/>
          <w:color w:val="000000"/>
          <w:kern w:val="0"/>
          <w:sz w:val="20"/>
        </w:rPr>
      </w:pPr>
      <w:ins w:id="6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7" w:author="Unknown"/>
          <w:rFonts w:ascii="Consolas" w:eastAsia="ＭＳ ゴシック" w:hAnsi="Consolas" w:cs="Consolas"/>
          <w:color w:val="000000"/>
          <w:kern w:val="0"/>
          <w:sz w:val="20"/>
        </w:rPr>
      </w:pPr>
      <w:ins w:id="6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9" w:author="Unknown"/>
          <w:rFonts w:ascii="Consolas" w:eastAsia="ＭＳ ゴシック" w:hAnsi="Consolas" w:cs="Consolas"/>
          <w:color w:val="000000"/>
          <w:kern w:val="0"/>
          <w:sz w:val="20"/>
        </w:rPr>
      </w:pPr>
      <w:ins w:id="7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是否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订阅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1" w:author="Unknown"/>
          <w:rFonts w:ascii="Consolas" w:eastAsia="ＭＳ ゴシック" w:hAnsi="Consolas" w:cs="Consolas"/>
          <w:color w:val="000000"/>
          <w:kern w:val="0"/>
          <w:sz w:val="20"/>
        </w:rPr>
      </w:pPr>
      <w:ins w:id="7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${receivePaper}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3" w:author="Unknown"/>
          <w:rFonts w:ascii="Consolas" w:eastAsia="ＭＳ ゴシック" w:hAnsi="Consolas" w:cs="Consolas"/>
          <w:color w:val="000000"/>
          <w:kern w:val="0"/>
          <w:sz w:val="20"/>
        </w:rPr>
      </w:pPr>
      <w:ins w:id="7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5" w:author="Unknown"/>
          <w:rFonts w:ascii="Consolas" w:eastAsia="ＭＳ ゴシック" w:hAnsi="Consolas" w:cs="Consolas"/>
          <w:color w:val="000000"/>
          <w:kern w:val="0"/>
          <w:sz w:val="20"/>
        </w:rPr>
      </w:pPr>
      <w:ins w:id="7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7" w:author="Unknown"/>
          <w:rFonts w:ascii="Consolas" w:eastAsia="ＭＳ ゴシック" w:hAnsi="Consolas" w:cs="Consolas"/>
          <w:color w:val="000000"/>
          <w:kern w:val="0"/>
          <w:sz w:val="20"/>
        </w:rPr>
      </w:pPr>
      <w:ins w:id="7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喜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欢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的技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术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/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框架：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9" w:author="Unknown"/>
          <w:rFonts w:ascii="Consolas" w:eastAsia="ＭＳ ゴシック" w:hAnsi="Consolas" w:cs="Consolas"/>
          <w:color w:val="000000"/>
          <w:kern w:val="0"/>
          <w:sz w:val="20"/>
        </w:rPr>
      </w:pPr>
      <w:ins w:id="8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1" w:author="Unknown"/>
          <w:rFonts w:ascii="Consolas" w:eastAsia="ＭＳ ゴシック" w:hAnsi="Consolas" w:cs="Consolas"/>
          <w:color w:val="000000"/>
          <w:kern w:val="0"/>
          <w:sz w:val="20"/>
        </w:rPr>
      </w:pPr>
      <w:ins w:id="8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&lt;%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3" w:author="Unknown"/>
          <w:rFonts w:ascii="Consolas" w:eastAsia="ＭＳ ゴシック" w:hAnsi="Consolas" w:cs="Consolas"/>
          <w:color w:val="000000"/>
          <w:kern w:val="0"/>
          <w:sz w:val="20"/>
        </w:rPr>
      </w:pPr>
      <w:ins w:id="8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String[] favoriteFrameworks = (String[]) request.getAttribute("favoriteFrameworks");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5" w:author="Unknown"/>
          <w:rFonts w:ascii="Consolas" w:eastAsia="ＭＳ ゴシック" w:hAnsi="Consolas" w:cs="Consolas"/>
          <w:color w:val="000000"/>
          <w:kern w:val="0"/>
          <w:sz w:val="20"/>
        </w:rPr>
      </w:pPr>
      <w:ins w:id="8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for (String framework : favoriteFrameworks) {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7" w:author="Unknown"/>
          <w:rFonts w:ascii="Consolas" w:eastAsia="ＭＳ ゴシック" w:hAnsi="Consolas" w:cs="Consolas"/>
          <w:color w:val="000000"/>
          <w:kern w:val="0"/>
          <w:sz w:val="20"/>
        </w:rPr>
      </w:pPr>
      <w:ins w:id="8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    out.println(framework);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9" w:author="Unknown"/>
          <w:rFonts w:ascii="Consolas" w:eastAsia="ＭＳ ゴシック" w:hAnsi="Consolas" w:cs="Consolas"/>
          <w:color w:val="000000"/>
          <w:kern w:val="0"/>
          <w:sz w:val="20"/>
        </w:rPr>
      </w:pPr>
      <w:ins w:id="9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}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1" w:author="Unknown"/>
          <w:rFonts w:ascii="Consolas" w:eastAsia="ＭＳ ゴシック" w:hAnsi="Consolas" w:cs="Consolas"/>
          <w:color w:val="000000"/>
          <w:kern w:val="0"/>
          <w:sz w:val="20"/>
        </w:rPr>
      </w:pPr>
      <w:ins w:id="9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lastRenderedPageBreak/>
          <w:t xml:space="preserve">                %&gt;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3" w:author="Unknown"/>
          <w:rFonts w:ascii="Consolas" w:eastAsia="ＭＳ ゴシック" w:hAnsi="Consolas" w:cs="Consolas"/>
          <w:color w:val="000000"/>
          <w:kern w:val="0"/>
          <w:sz w:val="20"/>
        </w:rPr>
      </w:pPr>
      <w:ins w:id="9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5" w:author="Unknown"/>
          <w:rFonts w:ascii="Consolas" w:eastAsia="ＭＳ ゴシック" w:hAnsi="Consolas" w:cs="Consolas"/>
          <w:color w:val="000000"/>
          <w:kern w:val="0"/>
          <w:sz w:val="20"/>
        </w:rPr>
      </w:pPr>
      <w:ins w:id="9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7" w:author="Unknown"/>
          <w:rFonts w:ascii="Consolas" w:eastAsia="ＭＳ ゴシック" w:hAnsi="Consolas" w:cs="Consolas"/>
          <w:color w:val="000000"/>
          <w:kern w:val="0"/>
          <w:sz w:val="20"/>
        </w:rPr>
      </w:pPr>
      <w:ins w:id="9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9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0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性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别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0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${(gender=="M"? "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男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" : "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女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")}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3" w:author="Unknown"/>
          <w:rFonts w:ascii="Consolas" w:eastAsia="ＭＳ ゴシック" w:hAnsi="Consolas" w:cs="Consolas"/>
          <w:color w:val="000000"/>
          <w:kern w:val="0"/>
          <w:sz w:val="20"/>
        </w:rPr>
      </w:pPr>
      <w:ins w:id="10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0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0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喜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欢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的数字：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${favoriteNumber}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3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国家：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${country}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1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3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>技</w:t>
        </w:r>
        <w:r w:rsidRPr="00F07C51">
          <w:rPr>
            <w:rFonts w:ascii="SimSun" w:eastAsia="SimSun" w:hAnsi="SimSun" w:cs="SimSun" w:hint="eastAsia"/>
            <w:color w:val="000000"/>
            <w:kern w:val="0"/>
            <w:sz w:val="20"/>
          </w:rPr>
          <w:t>术</w:t>
        </w:r>
        <w:r w:rsidRPr="00F07C51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：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2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&lt;%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    String[] skills = (String[]) request.getAttribute("skills");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        for (String skill : skills) {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3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4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            out.println(skill);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5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6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        }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8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    %&gt;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39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0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td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1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2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  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tr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3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5" w:author="Unknown">
        <w:r w:rsidRPr="00F07C51">
          <w:rPr>
            <w:rFonts w:ascii="Consolas" w:eastAsia="ＭＳ ゴシック" w:hAnsi="Consolas" w:cs="Consolas"/>
            <w:color w:val="000000"/>
            <w:kern w:val="0"/>
            <w:sz w:val="20"/>
          </w:rPr>
          <w:lastRenderedPageBreak/>
          <w:t xml:space="preserve">    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table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7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8" w:author="Unknown"/>
          <w:rFonts w:ascii="Consolas" w:eastAsia="ＭＳ ゴシック" w:hAnsi="Consolas" w:cs="Consolas"/>
          <w:color w:val="000000"/>
          <w:kern w:val="0"/>
          <w:sz w:val="20"/>
        </w:rPr>
      </w:pPr>
      <w:ins w:id="149" w:author="Unknown"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07C51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F07C51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07C51" w:rsidRPr="00F07C51" w:rsidRDefault="00F07C51" w:rsidP="00F07C5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50" w:author="Unknown"/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ins w:id="151" w:author="Unknown">
        <w:r w:rsidRPr="00F07C51">
          <w:rPr>
            <w:rFonts w:ascii="Consolas" w:eastAsia="ＭＳ ゴシック" w:hAnsi="Consolas" w:cs="Consolas"/>
            <w:color w:val="BBBBBB"/>
            <w:kern w:val="0"/>
            <w:sz w:val="16"/>
            <w:szCs w:val="16"/>
            <w:lang w:eastAsia="zh-CN"/>
          </w:rPr>
          <w:t>HTML</w:t>
        </w:r>
      </w:ins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ins w:id="152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153" w:author="Unknown"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发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布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用程序到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器。</w:t>
        </w:r>
      </w:ins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ins w:id="154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155" w:author="Unknown"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尝试访问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"http://localhost:8080/Listbox/user" \t "_blank" </w:instrTex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F07C51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http://localhost:8080/Listbox/user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，如果</w:t>
        </w:r>
        <w:r w:rsidRPr="00F07C51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ins w:id="15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791325" cy="5238750"/>
            <wp:effectExtent l="19050" t="0" r="9525" b="0"/>
            <wp:docPr id="2" name="図 2" descr="http://www.yiibai.com/uploads/images/201701/1901/383160134_53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1901/383160134_538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ins w:id="15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58" w:author="Unknown"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提交所需信息后，点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击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提交按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钮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提交表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单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。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F07C5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如果</w:t>
        </w:r>
        <w:r w:rsidRPr="00F07C51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Spring Web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用程序没有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问题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应该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看到以下</w:t>
        </w:r>
        <w:r w:rsidRPr="00F07C5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结</w:t>
        </w:r>
        <w:r w:rsidRPr="00F07C5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果：</w:t>
        </w:r>
      </w:ins>
    </w:p>
    <w:p w:rsidR="00F07C51" w:rsidRPr="00F07C51" w:rsidRDefault="00F07C51" w:rsidP="00F07C51">
      <w:pPr>
        <w:widowControl/>
        <w:shd w:val="clear" w:color="auto" w:fill="FFFFFF"/>
        <w:spacing w:after="120"/>
        <w:jc w:val="left"/>
        <w:rPr>
          <w:ins w:id="15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6791325" cy="3819525"/>
            <wp:effectExtent l="19050" t="0" r="9525" b="0"/>
            <wp:docPr id="3" name="図 3" descr="http://www.yiibai.com/uploads/images/201701/1901/234160135_36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1901/234160135_362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6E" w:rsidRDefault="005C576E"/>
    <w:sectPr w:rsidR="005C57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76E" w:rsidRDefault="005C576E" w:rsidP="00F07C51">
      <w:r>
        <w:separator/>
      </w:r>
    </w:p>
  </w:endnote>
  <w:endnote w:type="continuationSeparator" w:id="1">
    <w:p w:rsidR="005C576E" w:rsidRDefault="005C576E" w:rsidP="00F07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76E" w:rsidRDefault="005C576E" w:rsidP="00F07C51">
      <w:r>
        <w:separator/>
      </w:r>
    </w:p>
  </w:footnote>
  <w:footnote w:type="continuationSeparator" w:id="1">
    <w:p w:rsidR="005C576E" w:rsidRDefault="005C576E" w:rsidP="00F07C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5AF"/>
    <w:multiLevelType w:val="multilevel"/>
    <w:tmpl w:val="3A80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907252"/>
    <w:multiLevelType w:val="multilevel"/>
    <w:tmpl w:val="3A80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C51"/>
    <w:rsid w:val="005C576E"/>
    <w:rsid w:val="00F07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7C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07C51"/>
  </w:style>
  <w:style w:type="paragraph" w:styleId="a5">
    <w:name w:val="footer"/>
    <w:basedOn w:val="a"/>
    <w:link w:val="a6"/>
    <w:uiPriority w:val="99"/>
    <w:semiHidden/>
    <w:unhideWhenUsed/>
    <w:rsid w:val="00F07C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07C51"/>
  </w:style>
  <w:style w:type="paragraph" w:styleId="Web">
    <w:name w:val="Normal (Web)"/>
    <w:basedOn w:val="a"/>
    <w:uiPriority w:val="99"/>
    <w:semiHidden/>
    <w:unhideWhenUsed/>
    <w:rsid w:val="00F07C5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07C51"/>
    <w:rPr>
      <w:b/>
      <w:bCs/>
    </w:rPr>
  </w:style>
  <w:style w:type="character" w:customStyle="1" w:styleId="apple-converted-space">
    <w:name w:val="apple-converted-space"/>
    <w:basedOn w:val="a0"/>
    <w:rsid w:val="00F07C51"/>
  </w:style>
  <w:style w:type="character" w:styleId="HTML">
    <w:name w:val="HTML Code"/>
    <w:basedOn w:val="a0"/>
    <w:uiPriority w:val="99"/>
    <w:semiHidden/>
    <w:unhideWhenUsed/>
    <w:rsid w:val="00F07C51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07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F07C5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F07C51"/>
  </w:style>
  <w:style w:type="character" w:styleId="a8">
    <w:name w:val="Hyperlink"/>
    <w:basedOn w:val="a0"/>
    <w:uiPriority w:val="99"/>
    <w:semiHidden/>
    <w:unhideWhenUsed/>
    <w:rsid w:val="00F07C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07C51"/>
    <w:rPr>
      <w:color w:val="800080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07C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F07C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2017-11-22T01:46:00Z</dcterms:created>
  <dcterms:modified xsi:type="dcterms:W3CDTF">2017-11-22T01:46:00Z</dcterms:modified>
</cp:coreProperties>
</file>