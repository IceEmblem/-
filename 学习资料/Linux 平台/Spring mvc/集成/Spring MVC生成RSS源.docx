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下面的示例演示如何使用</w:t>
      </w: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框架生成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RSS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源。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首先使用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FB0892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FB0892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FB0892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FB0892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FB0892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FB0892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FB0892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FB0892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B0892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FB0892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FB0892" w:rsidRPr="00FB0892" w:rsidRDefault="00FB0892" w:rsidP="00FB0892">
      <w:pPr>
        <w:widowControl/>
        <w:numPr>
          <w:ilvl w:val="0"/>
          <w:numId w:val="3"/>
        </w:numPr>
        <w:shd w:val="clear" w:color="auto" w:fill="FFFFFF"/>
        <w:spacing w:after="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GenerateRSSFeed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FB0892" w:rsidRPr="00FB0892" w:rsidRDefault="00FB0892" w:rsidP="00FB0892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建三个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：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RSSMessage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,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RSSFeedViewer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RSSController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FB0892" w:rsidRPr="00FB0892" w:rsidRDefault="00FB0892" w:rsidP="00FB0892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从相同的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maven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存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储库页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面下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载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hyperlink r:id="rId7" w:tgtFrame="_blank" w:tooltip="Rome" w:history="1">
        <w:r w:rsidRPr="00FB0892">
          <w:rPr>
            <w:rFonts w:ascii="Helvetica" w:eastAsia="ＭＳ Ｐゴシック" w:hAnsi="Helvetica" w:cs="Helvetica"/>
            <w:color w:val="3298D6"/>
            <w:kern w:val="0"/>
            <w:sz w:val="23"/>
          </w:rPr>
          <w:t>Rome</w:t>
        </w:r>
      </w:hyperlink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库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及其依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赖项</w:t>
      </w:r>
      <w:hyperlink r:id="rId8" w:tgtFrame="_blank" w:tooltip="rome-utils" w:history="1">
        <w:r w:rsidRPr="00FB0892">
          <w:rPr>
            <w:rFonts w:ascii="Helvetica" w:eastAsia="ＭＳ Ｐゴシック" w:hAnsi="Helvetica" w:cs="Helvetica"/>
            <w:color w:val="3298D6"/>
            <w:kern w:val="0"/>
            <w:sz w:val="23"/>
          </w:rPr>
          <w:t>rome-utils</w:t>
        </w:r>
      </w:hyperlink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hyperlink r:id="rId9" w:tgtFrame="_blank" w:tooltip="jdom" w:history="1">
        <w:r w:rsidRPr="00FB0892">
          <w:rPr>
            <w:rFonts w:ascii="Helvetica" w:eastAsia="ＭＳ Ｐゴシック" w:hAnsi="Helvetica" w:cs="Helvetica"/>
            <w:color w:val="3298D6"/>
            <w:kern w:val="0"/>
            <w:sz w:val="23"/>
          </w:rPr>
          <w:t>jdom</w:t>
        </w:r>
      </w:hyperlink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和</w:t>
      </w:r>
      <w:hyperlink r:id="rId10" w:tgtFrame="_blank" w:tooltip="slf4j" w:history="1">
        <w:r w:rsidRPr="00FB0892">
          <w:rPr>
            <w:rFonts w:ascii="Helvetica" w:eastAsia="ＭＳ Ｐゴシック" w:hAnsi="Helvetica" w:cs="Helvetica"/>
            <w:color w:val="3298D6"/>
            <w:kern w:val="0"/>
            <w:sz w:val="23"/>
          </w:rPr>
          <w:t>slf4j</w:t>
        </w:r>
      </w:hyperlink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。和所需的依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赖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关系存并将它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放在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CLASSPATH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中。</w:t>
      </w:r>
    </w:p>
    <w:p w:rsidR="00FB0892" w:rsidRPr="00FB0892" w:rsidRDefault="00FB0892" w:rsidP="00FB0892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src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建属性文件</w:t>
      </w:r>
      <w:r w:rsidRPr="00FB0892">
        <w:rPr>
          <w:rFonts w:ascii="Consolas" w:eastAsia="ＭＳ ゴシック" w:hAnsi="Consolas" w:cs="Consolas"/>
          <w:color w:val="C7254E"/>
          <w:kern w:val="0"/>
          <w:sz w:val="23"/>
        </w:rPr>
        <w:t>messages.properties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FB0892" w:rsidRPr="00FB0892" w:rsidRDefault="00FB0892" w:rsidP="00FB0892">
      <w:pPr>
        <w:widowControl/>
        <w:numPr>
          <w:ilvl w:val="0"/>
          <w:numId w:val="3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3638550" cy="3867150"/>
            <wp:effectExtent l="19050" t="0" r="0" b="0"/>
            <wp:docPr id="1" name="図 1" descr="http://www.yiibai.com/uploads/images/201701/2201/156150158_93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201/156150158_9342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RSSMessage.java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RSSMessage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String 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String 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String 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Date 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String 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title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String 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url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String 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summary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Date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Date 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this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createdDate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B0892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RSSFeedViewer.java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ArrayList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List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view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AbstractRssFeedView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rometools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Channel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rometools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rometools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rome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RSSFeedViewer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AbstractRssFeedView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void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buildFeedMetadata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Object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Channel 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HttpServletRequest request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"YiibaiPoint Dot Com"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setDescription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"Java Yiibai and Examples"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setLink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"http://www.yiibai.com"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super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buildFeedMetadata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model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feed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@Override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protected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Item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buildFeedItems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Map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String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Object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HttpServletRequest request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HttpServletResponse response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RSSMessage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listContent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RSSMessage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"feedContent"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Item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items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ArrayList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Item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listContent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size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for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RSSMessage tempContent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: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listContent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 item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Content content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setValue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tempContent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tempContent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setLink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tempContent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setPubDate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tempContent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item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B0892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RSSController.java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FB0892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FB0892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ArrayList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java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util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List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RSSController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value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"/rssfeed"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getFeedInRss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RSSMessage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items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ArrayList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&lt;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RSSMessage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&gt;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RSSMessage content 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RSSMessage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"Spring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教程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"http://www.yiibai/spring"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"Spring tutorial summary..."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content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RSSMessage content2 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RSSMessage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content2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setTitle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"Spring MVC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教程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content2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setUrl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"http://www.yiibai/spring_mvc"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content2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setSummary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"Spring MVC tutorial summary..."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content2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setCreatedDate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Date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>content2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mav </w:t>
      </w:r>
      <w:r w:rsidRPr="00FB0892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mav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setViewName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"rssViewer"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mav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FB0892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FB0892">
        <w:rPr>
          <w:rFonts w:ascii="Consolas" w:eastAsia="ＭＳ ゴシック" w:hAnsi="Consolas" w:cs="Consolas"/>
          <w:color w:val="669900"/>
          <w:kern w:val="0"/>
          <w:sz w:val="20"/>
        </w:rPr>
        <w:t>"feedContent"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items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FB0892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mav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FB0892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FB0892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FB0892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GenerateRSSFeed-servlet.xml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配置如下所示</w:t>
      </w:r>
      <w:r w:rsidRPr="00FB0892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990055"/>
          <w:kern w:val="0"/>
          <w:sz w:val="20"/>
        </w:rPr>
      </w:pPr>
      <w:ins w:id="1" w:author="Unknown"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beans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xmlns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http://www.springframework.org/schema/beans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" w:author="Unknown"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xmlns:context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http://www.springframework.org/schema/context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990055"/>
          <w:kern w:val="0"/>
          <w:sz w:val="20"/>
        </w:rPr>
      </w:pPr>
      <w:ins w:id="5" w:author="Unknown"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xmlns:xsi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http://www.w3.org/2001/XMLSchema-instance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77AA"/>
          <w:kern w:val="0"/>
          <w:sz w:val="20"/>
        </w:rPr>
      </w:pPr>
      <w:ins w:id="7" w:author="Unknown"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xsi:schemaLocation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77AA"/>
          <w:kern w:val="0"/>
          <w:sz w:val="20"/>
        </w:rPr>
      </w:pPr>
      <w:ins w:id="9" w:author="Unknown"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     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77AA"/>
          <w:kern w:val="0"/>
          <w:sz w:val="20"/>
        </w:rPr>
      </w:pPr>
      <w:ins w:id="11" w:author="Unknown"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http://www.springframework.org/schema/beans/spring-beans-3.0.xsd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77AA"/>
          <w:kern w:val="0"/>
          <w:sz w:val="20"/>
        </w:rPr>
      </w:pPr>
      <w:ins w:id="13" w:author="Unknown"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 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http://www.springframework.org/schema/context/spring-context-3.0.xsd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FB0892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context:component-scan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base-package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FB0892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org.springframework.web.servlet.view.BeanNameViewResolver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FB0892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id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rssViewer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B0892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FB0892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com.yiibai.springmvc.RSSFeedViewer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FB0892">
          <w:rPr>
            <w:rFonts w:ascii="Consolas" w:eastAsia="ＭＳ ゴシック" w:hAnsi="Consolas" w:cs="Consolas"/>
            <w:color w:val="990055"/>
            <w:kern w:val="0"/>
            <w:sz w:val="20"/>
          </w:rPr>
          <w:t>beans</w:t>
        </w:r>
        <w:r w:rsidRPr="00FB0892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FB0892" w:rsidRPr="00FB0892" w:rsidRDefault="00FB0892" w:rsidP="00FB089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26" w:author="Unknown">
        <w:r w:rsidRPr="00FB0892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XML</w:t>
        </w:r>
      </w:ins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ins w:id="2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8" w:author="Unknown"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上面的代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建了一个</w:t>
        </w:r>
        <w:r w:rsidRPr="00FB0892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RSS feed POJO RSSMessage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和一个</w:t>
        </w:r>
        <w:r w:rsidRPr="00FB0892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RSS Message Viewer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，它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扩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展了</w:t>
        </w:r>
        <w:r w:rsidRPr="00FB0892">
          <w:rPr>
            <w:rFonts w:ascii="Consolas" w:eastAsia="ＭＳ ゴシック" w:hAnsi="Consolas" w:cs="Consolas"/>
            <w:color w:val="C7254E"/>
            <w:kern w:val="0"/>
            <w:sz w:val="23"/>
          </w:rPr>
          <w:t>AbstractRssFeedView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并覆盖了它的方法。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在</w:t>
        </w:r>
        <w:r w:rsidRPr="00FB0892">
          <w:rPr>
            <w:rFonts w:ascii="Consolas" w:eastAsia="ＭＳ ゴシック" w:hAnsi="Consolas" w:cs="Consolas"/>
            <w:color w:val="C7254E"/>
            <w:kern w:val="0"/>
            <w:sz w:val="23"/>
          </w:rPr>
          <w:t>RSSController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中，生成了一个示例</w:t>
        </w:r>
        <w:r w:rsidRPr="00FB0892">
          <w:rPr>
            <w:rFonts w:ascii="Consolas" w:eastAsia="ＭＳ ゴシック" w:hAnsi="Consolas" w:cs="Consolas"/>
            <w:color w:val="C7254E"/>
            <w:kern w:val="0"/>
            <w:sz w:val="23"/>
          </w:rPr>
          <w:t>RSS Feed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</w:ins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ins w:id="29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30" w:author="Unknown"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ins w:id="31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32" w:author="Unknown"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器，当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"http://localhost:8080/GenerateRSSFeed/rssfeed" \t "_blank" </w:instrTex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FB0892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http://localhost:8080/GenerateRSSFeed/rssfeed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FB0892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FB0892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FB0892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FB0892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FB0892" w:rsidRPr="00FB0892" w:rsidRDefault="00FB0892" w:rsidP="00FB0892">
      <w:pPr>
        <w:widowControl/>
        <w:shd w:val="clear" w:color="auto" w:fill="FFFFFF"/>
        <w:spacing w:after="120"/>
        <w:jc w:val="left"/>
        <w:rPr>
          <w:ins w:id="33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6457950" cy="4076700"/>
            <wp:effectExtent l="19050" t="0" r="0" b="0"/>
            <wp:docPr id="2" name="図 2" descr="http://www.yiibai.com/uploads/images/201701/2201/108160110_22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201/108160110_2209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892" w:rsidRPr="00AD12E5" w:rsidRDefault="00FB0892">
      <w:pPr>
        <w:rPr>
          <w:rFonts w:eastAsia="SimSun" w:hint="eastAsia"/>
          <w:lang w:eastAsia="zh-CN"/>
        </w:rPr>
      </w:pPr>
    </w:p>
    <w:sectPr w:rsidR="00FB0892" w:rsidRPr="00AD12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16" w:rsidRDefault="009F7616" w:rsidP="00FB0892">
      <w:r>
        <w:separator/>
      </w:r>
    </w:p>
  </w:endnote>
  <w:endnote w:type="continuationSeparator" w:id="1">
    <w:p w:rsidR="009F7616" w:rsidRDefault="009F7616" w:rsidP="00FB0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16" w:rsidRDefault="009F7616" w:rsidP="00FB0892">
      <w:r>
        <w:separator/>
      </w:r>
    </w:p>
  </w:footnote>
  <w:footnote w:type="continuationSeparator" w:id="1">
    <w:p w:rsidR="009F7616" w:rsidRDefault="009F7616" w:rsidP="00FB08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B3E81"/>
    <w:multiLevelType w:val="multilevel"/>
    <w:tmpl w:val="10B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D0C7E"/>
    <w:multiLevelType w:val="multilevel"/>
    <w:tmpl w:val="10BA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892"/>
    <w:rsid w:val="009F7616"/>
    <w:rsid w:val="00AD12E5"/>
    <w:rsid w:val="00FB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08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B0892"/>
  </w:style>
  <w:style w:type="paragraph" w:styleId="a5">
    <w:name w:val="footer"/>
    <w:basedOn w:val="a"/>
    <w:link w:val="a6"/>
    <w:uiPriority w:val="99"/>
    <w:semiHidden/>
    <w:unhideWhenUsed/>
    <w:rsid w:val="00FB08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B0892"/>
  </w:style>
  <w:style w:type="paragraph" w:styleId="Web">
    <w:name w:val="Normal (Web)"/>
    <w:basedOn w:val="a"/>
    <w:uiPriority w:val="99"/>
    <w:semiHidden/>
    <w:unhideWhenUsed/>
    <w:rsid w:val="00FB089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B0892"/>
    <w:rPr>
      <w:b/>
      <w:bCs/>
    </w:rPr>
  </w:style>
  <w:style w:type="character" w:customStyle="1" w:styleId="apple-converted-space">
    <w:name w:val="apple-converted-space"/>
    <w:basedOn w:val="a0"/>
    <w:rsid w:val="00FB0892"/>
  </w:style>
  <w:style w:type="character" w:styleId="HTML">
    <w:name w:val="HTML Code"/>
    <w:basedOn w:val="a0"/>
    <w:uiPriority w:val="99"/>
    <w:semiHidden/>
    <w:unhideWhenUsed/>
    <w:rsid w:val="00FB0892"/>
    <w:rPr>
      <w:rFonts w:ascii="ＭＳ ゴシック" w:eastAsia="ＭＳ ゴシック" w:hAnsi="ＭＳ ゴシック" w:cs="ＭＳ ゴシック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B089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B0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FB089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FB0892"/>
  </w:style>
  <w:style w:type="paragraph" w:styleId="a9">
    <w:name w:val="Balloon Text"/>
    <w:basedOn w:val="a"/>
    <w:link w:val="aa"/>
    <w:uiPriority w:val="99"/>
    <w:semiHidden/>
    <w:unhideWhenUsed/>
    <w:rsid w:val="00FB08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B08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com.rometools/rome-utils/1.5.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artifact/com.rometools/rome/1.5.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mvnrepository.com/artifact/org.slf4j/slf4j-api/1.7.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vnrepository.com/artifact/org.jdom/jdom/2.0.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2017-11-20T06:20:00Z</dcterms:created>
  <dcterms:modified xsi:type="dcterms:W3CDTF">2017-11-20T06:37:00Z</dcterms:modified>
</cp:coreProperties>
</file>