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下面的示例演示如何使用</w:t>
      </w: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框架在表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中使用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错误处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理和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验证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器。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首先使用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186300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18630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HibernateValidator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建三个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Student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StudentController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文件：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addStudent.jsp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,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result.jsp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下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载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Hibernate Validator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库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hyperlink r:id="rId7" w:tgtFrame="_blank" w:tooltip="Hibernate Validator" w:history="1">
        <w:r w:rsidRPr="00186300">
          <w:rPr>
            <w:rFonts w:ascii="Helvetica" w:eastAsia="ＭＳ Ｐゴシック" w:hAnsi="Helvetica" w:cs="Helvetica"/>
            <w:color w:val="3298D6"/>
            <w:kern w:val="0"/>
            <w:sz w:val="23"/>
          </w:rPr>
          <w:t>Hibernate Validator</w:t>
        </w:r>
      </w:hyperlink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。解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压缩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hibernate-validator-5.3.4.Final.jar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和所需的依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赖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关系存并将它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放在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CLASSPATH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src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建属性文件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messages.properties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186300" w:rsidRPr="00186300" w:rsidRDefault="00186300" w:rsidP="00186300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524250" cy="3857625"/>
            <wp:effectExtent l="19050" t="0" r="0" b="0"/>
            <wp:docPr id="1" name="図 1" descr="http://www.yiibai.com/uploads/images/201701/2201/272150142_91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201/272150142_914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Student.java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hibernate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validator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constraints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NotEmpty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hibernate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validator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constraints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Range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@Range(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min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>1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max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>150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@NotEmpty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setAge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Integer 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age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String 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name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Integer 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id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Integer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86300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StudentController.java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ui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validation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BindingResult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validation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Validated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ModelAttribute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StudentController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"/addStudent"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"addStudent"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"command"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@ModelAttribute(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createStudentModel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"/addStudent"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18630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POST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addStudent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(@ModelAttribute(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@Validated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BindingResult bindingResult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 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if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>bindingResult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hasErrors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())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"addStudent"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"name"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"age"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"id"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student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186300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"result"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86300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message.properties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186300" w:rsidRPr="00186300" w:rsidRDefault="00186300" w:rsidP="001863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60"/>
        <w:jc w:val="left"/>
        <w:rPr>
          <w:rFonts w:ascii="Consolas" w:eastAsia="ＭＳ ゴシック" w:hAnsi="Consolas" w:cs="Consolas"/>
          <w:color w:val="C7254E"/>
          <w:kern w:val="0"/>
          <w:sz w:val="20"/>
        </w:rPr>
      </w:pPr>
      <w:r w:rsidRPr="00186300">
        <w:rPr>
          <w:rFonts w:ascii="Consolas" w:eastAsia="ＭＳ ゴシック" w:hAnsi="Consolas" w:cs="Consolas"/>
          <w:color w:val="C7254E"/>
          <w:kern w:val="0"/>
          <w:sz w:val="20"/>
        </w:rPr>
        <w:t>NotEmpty.student.name = Name is required!</w:t>
      </w:r>
    </w:p>
    <w:p w:rsidR="00186300" w:rsidRPr="00186300" w:rsidRDefault="00186300" w:rsidP="001863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right="60"/>
        <w:jc w:val="left"/>
        <w:rPr>
          <w:rFonts w:ascii="Consolas" w:eastAsia="ＭＳ ゴシック" w:hAnsi="Consolas" w:cs="Consolas"/>
          <w:color w:val="C7254E"/>
          <w:kern w:val="0"/>
          <w:sz w:val="20"/>
        </w:rPr>
      </w:pPr>
      <w:r w:rsidRPr="00186300">
        <w:rPr>
          <w:rFonts w:ascii="Consolas" w:eastAsia="ＭＳ ゴシック" w:hAnsi="Consolas" w:cs="Consolas"/>
          <w:color w:val="C7254E"/>
          <w:kern w:val="0"/>
          <w:sz w:val="20"/>
        </w:rPr>
        <w:t>Range.student.age = Age value must be between 1 and 150!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里的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键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可以是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&lt;Annotation&gt;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.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&lt;object-name&gt;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.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&lt;attribute&gt;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Value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是要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示的消息。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HibernateValidator-servlet.xml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xmlns:mvc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http://www.springframework.org/schema/mvc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 xml:space="preserve">   http://www.springframework.org/schema/beans    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http://www.springframework.org/schema/mvc/spring-mvc-3.0.xsd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context:component-scan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base-package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com.yiibai.springmvc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mvc:annotation-driven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org.springframework.context.support.ResourceBundleMessageSource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id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messageSource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basename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messages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org.springframework.web.servlet.view.InternalResourceViewResolver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prefix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/WEB-INF/jsp/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property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suffix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186300">
        <w:rPr>
          <w:rFonts w:ascii="Consolas" w:eastAsia="ＭＳ ゴシック" w:hAnsi="Consolas" w:cs="Consolas"/>
          <w:color w:val="0077AA"/>
          <w:kern w:val="0"/>
          <w:sz w:val="20"/>
        </w:rPr>
        <w:t>.jsp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>bean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186300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18630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186300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里的第一个服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student()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，已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经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ModelAndView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象中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传递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了一个名称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的空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象，因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如果在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文件中使用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&lt;form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：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form&gt;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框架需要一个名称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所以当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调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student()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时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，返回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addStudent.jsp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第二个服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addStudent()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将在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HibernateValidator/addStudent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上的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POST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方法被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调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用。将根据提交的信息准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备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模型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最后从服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方法返回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result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将渲染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result.jsp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如果使用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validator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生成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错误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则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返回相同的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lastRenderedPageBreak/>
        <w:t>“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addStudent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则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自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从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中的</w:t>
      </w:r>
      <w:r w:rsidRPr="00186300">
        <w:rPr>
          <w:rFonts w:ascii="Consolas" w:eastAsia="ＭＳ ゴシック" w:hAnsi="Consolas" w:cs="Consolas"/>
          <w:color w:val="C7254E"/>
          <w:kern w:val="0"/>
          <w:sz w:val="23"/>
        </w:rPr>
        <w:t>BindingResult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注入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错误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消息并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显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示出来。</w:t>
      </w:r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18630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addStudent.jsp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18630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18630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18630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&lt;%@taglib uri="http://www.springframework.org/tags/form" prefix="form"%&gt;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Spring MVC Form Handling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style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 xml:space="preserve">.error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{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color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#ff0000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</w:rPr>
      </w:pPr>
      <w:ins w:id="19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}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0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 xml:space="preserve">.errorblock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{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color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#000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</w:rPr>
      </w:pPr>
      <w:ins w:id="26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background-color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#ffEEEE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7" w:author="Unknown"/>
          <w:rFonts w:ascii="Consolas" w:eastAsia="ＭＳ ゴシック" w:hAnsi="Consolas" w:cs="Consolas"/>
          <w:color w:val="000000"/>
          <w:kern w:val="0"/>
          <w:sz w:val="20"/>
        </w:rPr>
      </w:pPr>
      <w:ins w:id="28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border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3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px solid #ff0000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9" w:author="Unknown"/>
          <w:rFonts w:ascii="Consolas" w:eastAsia="ＭＳ ゴシック" w:hAnsi="Consolas" w:cs="Consolas"/>
          <w:color w:val="000000"/>
          <w:kern w:val="0"/>
          <w:sz w:val="20"/>
        </w:rPr>
      </w:pPr>
      <w:ins w:id="30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padding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8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px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1" w:author="Unknown"/>
          <w:rFonts w:ascii="Consolas" w:eastAsia="ＭＳ ゴシック" w:hAnsi="Consolas" w:cs="Consolas"/>
          <w:color w:val="000000"/>
          <w:kern w:val="0"/>
          <w:sz w:val="20"/>
        </w:rPr>
      </w:pPr>
      <w:ins w:id="32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margin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16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px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3" w:author="Unknown"/>
          <w:rFonts w:ascii="Consolas" w:eastAsia="ＭＳ ゴシック" w:hAnsi="Consolas" w:cs="Consolas"/>
          <w:color w:val="000000"/>
          <w:kern w:val="0"/>
          <w:sz w:val="20"/>
        </w:rPr>
      </w:pPr>
      <w:ins w:id="34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}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5" w:author="Unknown"/>
          <w:rFonts w:ascii="Consolas" w:eastAsia="ＭＳ ゴシック" w:hAnsi="Consolas" w:cs="Consolas"/>
          <w:color w:val="000000"/>
          <w:kern w:val="0"/>
          <w:sz w:val="20"/>
        </w:rPr>
      </w:pPr>
      <w:ins w:id="36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style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7" w:author="Unknown"/>
          <w:rFonts w:ascii="Consolas" w:eastAsia="ＭＳ ゴシック" w:hAnsi="Consolas" w:cs="Consolas"/>
          <w:color w:val="000000"/>
          <w:kern w:val="0"/>
          <w:sz w:val="20"/>
        </w:rPr>
      </w:pPr>
      <w:ins w:id="38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9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0" w:author="Unknown"/>
          <w:rFonts w:ascii="Consolas" w:eastAsia="ＭＳ ゴシック" w:hAnsi="Consolas" w:cs="Consolas"/>
          <w:color w:val="000000"/>
          <w:kern w:val="0"/>
          <w:sz w:val="20"/>
        </w:rPr>
      </w:pPr>
      <w:ins w:id="41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学生信息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2" w:author="Unknown"/>
          <w:rFonts w:ascii="Consolas" w:eastAsia="ＭＳ ゴシック" w:hAnsi="Consolas" w:cs="Consolas"/>
          <w:color w:val="000000"/>
          <w:kern w:val="0"/>
          <w:sz w:val="20"/>
        </w:rPr>
      </w:pPr>
      <w:ins w:id="43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form:form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method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POST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action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/HibernateValidator/addStudent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commandName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student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4" w:author="Unknown"/>
          <w:rFonts w:ascii="Consolas" w:eastAsia="ＭＳ ゴシック" w:hAnsi="Consolas" w:cs="Consolas"/>
          <w:color w:val="000000"/>
          <w:kern w:val="0"/>
          <w:sz w:val="20"/>
        </w:rPr>
      </w:pPr>
      <w:ins w:id="45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form:errors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*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cssClass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errorblock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element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div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6" w:author="Unknown"/>
          <w:rFonts w:ascii="Consolas" w:eastAsia="ＭＳ ゴシック" w:hAnsi="Consolas" w:cs="Consolas"/>
          <w:color w:val="000000"/>
          <w:kern w:val="0"/>
          <w:sz w:val="20"/>
        </w:rPr>
      </w:pPr>
      <w:ins w:id="4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8" w:author="Unknown"/>
          <w:rFonts w:ascii="Consolas" w:eastAsia="ＭＳ ゴシック" w:hAnsi="Consolas" w:cs="Consolas"/>
          <w:color w:val="000000"/>
          <w:kern w:val="0"/>
          <w:sz w:val="20"/>
        </w:rPr>
      </w:pPr>
      <w:ins w:id="49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0" w:author="Unknown"/>
          <w:rFonts w:ascii="Consolas" w:eastAsia="ＭＳ ゴシック" w:hAnsi="Consolas" w:cs="Consolas"/>
          <w:color w:val="000000"/>
          <w:kern w:val="0"/>
          <w:sz w:val="20"/>
        </w:rPr>
      </w:pPr>
      <w:ins w:id="51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form:label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name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姓名：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form:label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2" w:author="Unknown"/>
          <w:rFonts w:ascii="Consolas" w:eastAsia="ＭＳ ゴシック" w:hAnsi="Consolas" w:cs="Consolas"/>
          <w:color w:val="000000"/>
          <w:kern w:val="0"/>
          <w:sz w:val="20"/>
        </w:rPr>
      </w:pPr>
      <w:ins w:id="5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form:input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name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5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form:errors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name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cssClass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error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6" w:author="Unknown"/>
          <w:rFonts w:ascii="Consolas" w:eastAsia="ＭＳ ゴシック" w:hAnsi="Consolas" w:cs="Consolas"/>
          <w:color w:val="000000"/>
          <w:kern w:val="0"/>
          <w:sz w:val="20"/>
        </w:rPr>
      </w:pPr>
      <w:ins w:id="5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8" w:author="Unknown"/>
          <w:rFonts w:ascii="Consolas" w:eastAsia="ＭＳ ゴシック" w:hAnsi="Consolas" w:cs="Consolas"/>
          <w:color w:val="000000"/>
          <w:kern w:val="0"/>
          <w:sz w:val="20"/>
        </w:rPr>
      </w:pPr>
      <w:ins w:id="59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0" w:author="Unknown"/>
          <w:rFonts w:ascii="Consolas" w:eastAsia="ＭＳ ゴシック" w:hAnsi="Consolas" w:cs="Consolas"/>
          <w:color w:val="000000"/>
          <w:kern w:val="0"/>
          <w:sz w:val="20"/>
        </w:rPr>
      </w:pPr>
      <w:ins w:id="61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form:label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age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年</w:t>
        </w:r>
        <w:r w:rsidRPr="00186300">
          <w:rPr>
            <w:rFonts w:ascii="SimSun" w:eastAsia="SimSun" w:hAnsi="SimSun" w:cs="SimSun" w:hint="eastAsia"/>
            <w:color w:val="000000"/>
            <w:kern w:val="0"/>
            <w:sz w:val="20"/>
          </w:rPr>
          <w:t>龄</w:t>
        </w:r>
        <w:r w:rsidRPr="0018630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form:label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2" w:author="Unknown"/>
          <w:rFonts w:ascii="Consolas" w:eastAsia="ＭＳ ゴシック" w:hAnsi="Consolas" w:cs="Consolas"/>
          <w:color w:val="000000"/>
          <w:kern w:val="0"/>
          <w:sz w:val="20"/>
        </w:rPr>
      </w:pPr>
      <w:ins w:id="6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form:input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age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4" w:author="Unknown"/>
          <w:rFonts w:ascii="Consolas" w:eastAsia="ＭＳ ゴシック" w:hAnsi="Consolas" w:cs="Consolas"/>
          <w:color w:val="000000"/>
          <w:kern w:val="0"/>
          <w:sz w:val="20"/>
        </w:rPr>
      </w:pPr>
      <w:ins w:id="65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form:errors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age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cssClass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error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6" w:author="Unknown"/>
          <w:rFonts w:ascii="Consolas" w:eastAsia="ＭＳ ゴシック" w:hAnsi="Consolas" w:cs="Consolas"/>
          <w:color w:val="000000"/>
          <w:kern w:val="0"/>
          <w:sz w:val="20"/>
        </w:rPr>
      </w:pPr>
      <w:ins w:id="6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8" w:author="Unknown"/>
          <w:rFonts w:ascii="Consolas" w:eastAsia="ＭＳ ゴシック" w:hAnsi="Consolas" w:cs="Consolas"/>
          <w:color w:val="000000"/>
          <w:kern w:val="0"/>
          <w:sz w:val="20"/>
        </w:rPr>
      </w:pPr>
      <w:ins w:id="69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0" w:author="Unknown"/>
          <w:rFonts w:ascii="Consolas" w:eastAsia="ＭＳ ゴシック" w:hAnsi="Consolas" w:cs="Consolas"/>
          <w:color w:val="000000"/>
          <w:kern w:val="0"/>
          <w:sz w:val="20"/>
        </w:rPr>
      </w:pPr>
      <w:ins w:id="71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form:label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id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186300">
          <w:rPr>
            <w:rFonts w:ascii="SimSun" w:eastAsia="SimSun" w:hAnsi="SimSun" w:cs="SimSun" w:hint="eastAsia"/>
            <w:color w:val="000000"/>
            <w:kern w:val="0"/>
            <w:sz w:val="20"/>
          </w:rPr>
          <w:t>编</w:t>
        </w:r>
        <w:r w:rsidRPr="0018630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号：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form:label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2" w:author="Unknown"/>
          <w:rFonts w:ascii="Consolas" w:eastAsia="ＭＳ ゴシック" w:hAnsi="Consolas" w:cs="Consolas"/>
          <w:color w:val="000000"/>
          <w:kern w:val="0"/>
          <w:sz w:val="20"/>
        </w:rPr>
      </w:pPr>
      <w:ins w:id="7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form:input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id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/&gt;&lt;/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4" w:author="Unknown"/>
          <w:rFonts w:ascii="Consolas" w:eastAsia="ＭＳ ゴシック" w:hAnsi="Consolas" w:cs="Consolas"/>
          <w:color w:val="000000"/>
          <w:kern w:val="0"/>
          <w:sz w:val="20"/>
        </w:rPr>
      </w:pPr>
      <w:ins w:id="75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8" w:author="Unknown"/>
          <w:rFonts w:ascii="Consolas" w:eastAsia="ＭＳ ゴシック" w:hAnsi="Consolas" w:cs="Consolas"/>
          <w:color w:val="000000"/>
          <w:kern w:val="0"/>
          <w:sz w:val="20"/>
        </w:rPr>
      </w:pPr>
      <w:ins w:id="79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td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colspan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2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0" w:author="Unknown"/>
          <w:rFonts w:ascii="Consolas" w:eastAsia="ＭＳ ゴシック" w:hAnsi="Consolas" w:cs="Consolas"/>
          <w:color w:val="000000"/>
          <w:kern w:val="0"/>
          <w:sz w:val="20"/>
        </w:rPr>
      </w:pPr>
      <w:ins w:id="81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input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type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submit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提交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2" w:author="Unknown"/>
          <w:rFonts w:ascii="Consolas" w:eastAsia="ＭＳ ゴシック" w:hAnsi="Consolas" w:cs="Consolas"/>
          <w:color w:val="000000"/>
          <w:kern w:val="0"/>
          <w:sz w:val="20"/>
        </w:rPr>
      </w:pPr>
      <w:ins w:id="8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4" w:author="Unknown"/>
          <w:rFonts w:ascii="Consolas" w:eastAsia="ＭＳ ゴシック" w:hAnsi="Consolas" w:cs="Consolas"/>
          <w:color w:val="000000"/>
          <w:kern w:val="0"/>
          <w:sz w:val="20"/>
        </w:rPr>
      </w:pPr>
      <w:ins w:id="85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6" w:author="Unknown"/>
          <w:rFonts w:ascii="Consolas" w:eastAsia="ＭＳ ゴシック" w:hAnsi="Consolas" w:cs="Consolas"/>
          <w:color w:val="000000"/>
          <w:kern w:val="0"/>
          <w:sz w:val="20"/>
        </w:rPr>
      </w:pPr>
      <w:ins w:id="87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8" w:author="Unknown"/>
          <w:rFonts w:ascii="Consolas" w:eastAsia="ＭＳ ゴシック" w:hAnsi="Consolas" w:cs="Consolas"/>
          <w:color w:val="000000"/>
          <w:kern w:val="0"/>
          <w:sz w:val="20"/>
        </w:rPr>
      </w:pPr>
      <w:ins w:id="89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form:form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0" w:author="Unknown"/>
          <w:rFonts w:ascii="Consolas" w:eastAsia="ＭＳ ゴシック" w:hAnsi="Consolas" w:cs="Consolas"/>
          <w:color w:val="000000"/>
          <w:kern w:val="0"/>
          <w:sz w:val="20"/>
        </w:rPr>
      </w:pPr>
      <w:ins w:id="91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2" w:author="Unknown"/>
          <w:rFonts w:ascii="Consolas" w:eastAsia="ＭＳ ゴシック" w:hAnsi="Consolas" w:cs="Consolas"/>
          <w:color w:val="000000"/>
          <w:kern w:val="0"/>
          <w:sz w:val="20"/>
        </w:rPr>
      </w:pPr>
      <w:ins w:id="93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94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95" w:author="Unknown">
        <w:r w:rsidRPr="00186300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9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97" w:author="Unknown"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上面的代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中使用了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&lt;form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：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errors /&gt;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标记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，其中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path =“*”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来呈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现错误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消息。例如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-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9" w:author="Unknown"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form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errors path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"*"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cssClass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"errorblock"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element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"div"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/&gt;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00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101" w:author="Unknown">
        <w:r w:rsidRPr="00186300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lastRenderedPageBreak/>
          <w:t>Java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0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03" w:author="Unknown"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它将呈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所有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输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入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验证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的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错误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消息。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br/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使用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带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有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path =“name”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&lt;form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：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errors /&gt;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标记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来渲染</w:t>
        </w:r>
        <w:r w:rsidRPr="00186300">
          <w:rPr>
            <w:rFonts w:ascii="Consolas" w:eastAsia="ＭＳ ゴシック" w:hAnsi="Consolas" w:cs="Consolas"/>
            <w:color w:val="C7254E"/>
            <w:kern w:val="0"/>
            <w:sz w:val="23"/>
          </w:rPr>
          <w:t>name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字段的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错误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消息。例如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5" w:author="Unknown"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form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errors path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"name"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cssClass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"error"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/&gt;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7" w:author="Unknown"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form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: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errors path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"age"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cssClass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=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"error"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A67F59"/>
            <w:kern w:val="0"/>
            <w:sz w:val="20"/>
          </w:rPr>
          <w:t>/&gt;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0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09" w:author="Unknown">
        <w:r w:rsidRPr="00186300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Java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1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11" w:author="Unknown"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它将呈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姓名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(name)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和年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龄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(age)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字段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验证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错误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消息。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1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13" w:author="Unknown">
        <w:r w:rsidRPr="0018630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result.jsp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5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186300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186300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7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&lt;%@taglib uri="http://www.springframework.org/tags/form" prefix="form"%&gt;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8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9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1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3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Spring MVC Form Handling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5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7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8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0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提交的学生信息如下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-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2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4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6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姓名：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8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${name}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0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2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4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年</w:t>
        </w:r>
        <w:r w:rsidRPr="00186300">
          <w:rPr>
            <w:rFonts w:ascii="SimSun" w:eastAsia="SimSun" w:hAnsi="SimSun" w:cs="SimSun" w:hint="eastAsia"/>
            <w:color w:val="000000"/>
            <w:kern w:val="0"/>
            <w:sz w:val="20"/>
          </w:rPr>
          <w:t>龄</w:t>
        </w:r>
        <w:r w:rsidRPr="0018630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6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${age}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8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0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2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SimSun" w:eastAsia="SimSun" w:hAnsi="SimSun" w:cs="SimSun" w:hint="eastAsia"/>
            <w:color w:val="000000"/>
            <w:kern w:val="0"/>
            <w:sz w:val="20"/>
          </w:rPr>
          <w:t>编</w:t>
        </w:r>
        <w:r w:rsidRPr="0018630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号：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4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>${id}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6" w:author="Unknown"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8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18630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5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60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62" w:author="Unknown"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18630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18630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186300" w:rsidRPr="00186300" w:rsidRDefault="00186300" w:rsidP="001863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63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164" w:author="Unknown">
        <w:r w:rsidRPr="00186300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6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66" w:author="Unknown"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发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布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用程序到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服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务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器。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67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168" w:author="Unknown"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器，当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"http://localhost:8080/HibernateValidator/addStudent" \t "_blank" </w:instrTex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186300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http://localhost:8080/HibernateValidator/addStudent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18630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18630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18630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18630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186300" w:rsidRPr="00186300" w:rsidRDefault="00186300" w:rsidP="00186300">
      <w:pPr>
        <w:widowControl/>
        <w:shd w:val="clear" w:color="auto" w:fill="FFFFFF"/>
        <w:spacing w:after="120"/>
        <w:jc w:val="left"/>
        <w:rPr>
          <w:ins w:id="16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372225" cy="3416862"/>
            <wp:effectExtent l="19050" t="0" r="9525" b="0"/>
            <wp:docPr id="2" name="図 2" descr="http://www.yiibai.com/uploads/images/201701/2201/909150135_51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201/909150135_513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1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00" w:rsidRDefault="00186300"/>
    <w:sectPr w:rsidR="001863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3C3" w:rsidRDefault="005D13C3" w:rsidP="00186300">
      <w:r>
        <w:separator/>
      </w:r>
    </w:p>
  </w:endnote>
  <w:endnote w:type="continuationSeparator" w:id="1">
    <w:p w:rsidR="005D13C3" w:rsidRDefault="005D13C3" w:rsidP="00186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3C3" w:rsidRDefault="005D13C3" w:rsidP="00186300">
      <w:r>
        <w:separator/>
      </w:r>
    </w:p>
  </w:footnote>
  <w:footnote w:type="continuationSeparator" w:id="1">
    <w:p w:rsidR="005D13C3" w:rsidRDefault="005D13C3" w:rsidP="00186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130D"/>
    <w:multiLevelType w:val="multilevel"/>
    <w:tmpl w:val="CA2E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AB497E"/>
    <w:multiLevelType w:val="multilevel"/>
    <w:tmpl w:val="CA2E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300"/>
    <w:rsid w:val="00186300"/>
    <w:rsid w:val="005D13C3"/>
    <w:rsid w:val="00A9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63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86300"/>
  </w:style>
  <w:style w:type="paragraph" w:styleId="a5">
    <w:name w:val="footer"/>
    <w:basedOn w:val="a"/>
    <w:link w:val="a6"/>
    <w:uiPriority w:val="99"/>
    <w:semiHidden/>
    <w:unhideWhenUsed/>
    <w:rsid w:val="001863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86300"/>
  </w:style>
  <w:style w:type="paragraph" w:styleId="Web">
    <w:name w:val="Normal (Web)"/>
    <w:basedOn w:val="a"/>
    <w:uiPriority w:val="99"/>
    <w:semiHidden/>
    <w:unhideWhenUsed/>
    <w:rsid w:val="001863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6300"/>
    <w:rPr>
      <w:b/>
      <w:bCs/>
    </w:rPr>
  </w:style>
  <w:style w:type="character" w:customStyle="1" w:styleId="apple-converted-space">
    <w:name w:val="apple-converted-space"/>
    <w:basedOn w:val="a0"/>
    <w:rsid w:val="00186300"/>
  </w:style>
  <w:style w:type="character" w:styleId="HTML">
    <w:name w:val="HTML Code"/>
    <w:basedOn w:val="a0"/>
    <w:uiPriority w:val="99"/>
    <w:semiHidden/>
    <w:unhideWhenUsed/>
    <w:rsid w:val="00186300"/>
    <w:rPr>
      <w:rFonts w:ascii="ＭＳ ゴシック" w:eastAsia="ＭＳ ゴシック" w:hAnsi="ＭＳ ゴシック" w:cs="ＭＳ ゴシック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8630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6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18630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186300"/>
  </w:style>
  <w:style w:type="paragraph" w:styleId="a9">
    <w:name w:val="Balloon Text"/>
    <w:basedOn w:val="a"/>
    <w:link w:val="aa"/>
    <w:uiPriority w:val="99"/>
    <w:semiHidden/>
    <w:unhideWhenUsed/>
    <w:rsid w:val="00186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186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ibernate.org/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2017-11-20T06:04:00Z</dcterms:created>
  <dcterms:modified xsi:type="dcterms:W3CDTF">2017-11-20T06:19:00Z</dcterms:modified>
</cp:coreProperties>
</file>