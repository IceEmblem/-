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以下示例演示如何使用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 Web MVC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框架生成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PDF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格式的文件。首先使用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92569B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92569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92569B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92569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92569B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92569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92569B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92569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92569B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92569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92569B" w:rsidRPr="0092569B" w:rsidRDefault="0092569B" w:rsidP="0092569B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GeneratePdf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92569B" w:rsidRPr="0092569B" w:rsidRDefault="0092569B" w:rsidP="0092569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建三个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92569B">
        <w:rPr>
          <w:rFonts w:ascii="Consolas" w:eastAsia="ＭＳ ゴシック" w:hAnsi="Consolas" w:cs="Consolas"/>
          <w:color w:val="C7254E"/>
          <w:kern w:val="0"/>
          <w:sz w:val="23"/>
        </w:rPr>
        <w:t>UserPDFView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Consolas" w:eastAsia="ＭＳ ゴシック" w:hAnsi="Consolas" w:cs="Consolas"/>
          <w:color w:val="C7254E"/>
          <w:kern w:val="0"/>
          <w:sz w:val="23"/>
        </w:rPr>
        <w:t>PDFController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92569B" w:rsidRPr="0092569B" w:rsidRDefault="0092569B" w:rsidP="0092569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从</w:t>
      </w:r>
      <w:hyperlink r:id="rId7" w:tgtFrame="_blank" w:tooltip="maven" w:history="1">
        <w:r w:rsidRPr="0092569B">
          <w:rPr>
            <w:rFonts w:ascii="Helvetica" w:eastAsia="ＭＳ Ｐゴシック" w:hAnsi="Helvetica" w:cs="Helvetica"/>
            <w:color w:val="3298D6"/>
            <w:kern w:val="0"/>
            <w:sz w:val="23"/>
          </w:rPr>
          <w:t>maven</w:t>
        </w:r>
      </w:hyperlink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存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储库页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面下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载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Apache iText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库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hyperlink r:id="rId8" w:tgtFrame="_blank" w:tooltip="Apache iText" w:history="1">
        <w:r w:rsidRPr="0092569B">
          <w:rPr>
            <w:rFonts w:ascii="Helvetica" w:eastAsia="ＭＳ Ｐゴシック" w:hAnsi="Helvetica" w:cs="Helvetica"/>
            <w:color w:val="3298D6"/>
            <w:kern w:val="0"/>
            <w:sz w:val="23"/>
          </w:rPr>
          <w:t>Apache iText</w:t>
        </w:r>
      </w:hyperlink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把它放在</w:t>
      </w:r>
      <w:r w:rsidRPr="0092569B">
        <w:rPr>
          <w:rFonts w:ascii="Consolas" w:eastAsia="ＭＳ ゴシック" w:hAnsi="Consolas" w:cs="Consolas"/>
          <w:color w:val="C7254E"/>
          <w:kern w:val="0"/>
          <w:sz w:val="23"/>
        </w:rPr>
        <w:t>CLASSPATH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92569B" w:rsidRPr="0092569B" w:rsidRDefault="0092569B" w:rsidP="0092569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981450" cy="3657600"/>
            <wp:effectExtent l="19050" t="0" r="0" b="0"/>
            <wp:docPr id="1" name="図 1" descr="http://www.yiibai.com/uploads/images/201701/2201/880170142_88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201/880170142_880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PDFController.java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HashMap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AbstractController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PDFController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AbstractController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handleRequestInternal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708090"/>
          <w:kern w:val="0"/>
          <w:sz w:val="20"/>
        </w:rPr>
        <w:t>//user data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Map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userData 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HashMap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"100"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"Xiao.Lu"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"102"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 102"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"301"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 301"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"400"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 400"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"UserSummary"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"userData"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92569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UserPDFView.java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92569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92569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view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document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AbstractPdfView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lowagie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text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Document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lowagie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text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lowagie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text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pdf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PdfWriter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UserPDFView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AbstractPdfView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buildPdfDocument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Object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Document document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PdfWriter pdfWriter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HttpServletRequest request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HttpServletResponse response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Map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userData 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get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"userData"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Table table 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2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addCell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"No."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addCell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"User Name"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for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Entry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entry </w:t>
      </w:r>
      <w:r w:rsidRPr="0092569B">
        <w:rPr>
          <w:rFonts w:ascii="Consolas" w:eastAsia="ＭＳ ゴシック" w:hAnsi="Consolas" w:cs="Consolas"/>
          <w:color w:val="A67F59"/>
          <w:kern w:val="0"/>
          <w:sz w:val="20"/>
        </w:rPr>
        <w:t>: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userData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entrySet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())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addCell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entry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getKey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addCell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entry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getValue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document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92569B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table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92569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GeneratePdf-servlet.xml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lastRenderedPageBreak/>
        <w:t xml:space="preserve">  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xmlns:mvc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http://www.springframework.org/schema/mvc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http://www.springframework.org/schema/mvc/spring-mvc-3.0.xsd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org.springframework.web.servlet.mvc.support.ControllerClassNameHandlerMapping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com.yiibai.springmvc.PDFController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org.springframework.web.servlet.view.XmlViewResolver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92569B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92569B">
        <w:rPr>
          <w:rFonts w:ascii="Consolas" w:eastAsia="ＭＳ ゴシック" w:hAnsi="Consolas" w:cs="Consolas"/>
          <w:color w:val="0077AA"/>
          <w:kern w:val="0"/>
          <w:sz w:val="20"/>
        </w:rPr>
        <w:t>location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>/WEB-INF/views.xml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92569B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92569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92569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92569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views.xml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文件中的配置如下所示</w:t>
      </w:r>
      <w:r w:rsidRPr="0092569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990055"/>
          <w:kern w:val="0"/>
          <w:sz w:val="20"/>
        </w:rPr>
      </w:pPr>
      <w:ins w:id="1" w:author="Unknown"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beans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xmlns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http://www.springframework.org/schema/beans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" w:author="Unknown"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xmlns:context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http://www.springframework.org/schema/context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990055"/>
          <w:kern w:val="0"/>
          <w:sz w:val="20"/>
        </w:rPr>
      </w:pPr>
      <w:ins w:id="5" w:author="Unknown"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xmlns:xsi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>http://www.w3.org/2001/XMLSchema-instance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77AA"/>
          <w:kern w:val="0"/>
          <w:sz w:val="20"/>
        </w:rPr>
      </w:pPr>
      <w:ins w:id="7" w:author="Unknown"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lastRenderedPageBreak/>
          <w:t xml:space="preserve">  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xsi:schemaLocation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77AA"/>
          <w:kern w:val="0"/>
          <w:sz w:val="20"/>
        </w:rPr>
      </w:pPr>
      <w:ins w:id="9" w:author="Unknown"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     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77AA"/>
          <w:kern w:val="0"/>
          <w:sz w:val="20"/>
        </w:rPr>
      </w:pPr>
      <w:ins w:id="11" w:author="Unknown"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http://www.springframework.org/schema/beans/spring-beans-3.0.xsd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77AA"/>
          <w:kern w:val="0"/>
          <w:sz w:val="20"/>
        </w:rPr>
      </w:pPr>
      <w:ins w:id="13" w:author="Unknown"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 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http://www.springframework.org/schema/context/spring-context-3.0.xsd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92569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id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>UserSummary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92569B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92569B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com.yiibai.springmvc.UserPDFView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"&gt;&lt;/</w:t>
        </w:r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92569B">
          <w:rPr>
            <w:rFonts w:ascii="Consolas" w:eastAsia="ＭＳ ゴシック" w:hAnsi="Consolas" w:cs="Consolas"/>
            <w:color w:val="990055"/>
            <w:kern w:val="0"/>
            <w:sz w:val="20"/>
          </w:rPr>
          <w:t>beans</w:t>
        </w:r>
        <w:r w:rsidRPr="0092569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92569B" w:rsidRPr="0092569B" w:rsidRDefault="0092569B" w:rsidP="0092569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22" w:author="Unknown">
        <w:r w:rsidRPr="0092569B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XML</w:t>
        </w:r>
      </w:ins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ins w:id="2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4" w:author="Unknown"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在上面的代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中，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建了一个</w:t>
        </w:r>
        <w:r w:rsidRPr="0092569B">
          <w:rPr>
            <w:rFonts w:ascii="Consolas" w:eastAsia="ＭＳ ゴシック" w:hAnsi="Consolas" w:cs="Consolas"/>
            <w:color w:val="C7254E"/>
            <w:kern w:val="0"/>
            <w:sz w:val="23"/>
          </w:rPr>
          <w:t>PDFController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</w:t>
        </w:r>
        <w:r w:rsidRPr="0092569B">
          <w:rPr>
            <w:rFonts w:ascii="Consolas" w:eastAsia="ＭＳ ゴシック" w:hAnsi="Consolas" w:cs="Consolas"/>
            <w:color w:val="C7254E"/>
            <w:kern w:val="0"/>
            <w:sz w:val="23"/>
          </w:rPr>
          <w:t>UserPDFView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  <w:r w:rsidRPr="0092569B">
          <w:rPr>
            <w:rFonts w:ascii="Consolas" w:eastAsia="ＭＳ ゴシック" w:hAnsi="Consolas" w:cs="Consolas"/>
            <w:color w:val="C7254E"/>
            <w:kern w:val="0"/>
            <w:sz w:val="23"/>
          </w:rPr>
          <w:t>iText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库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是用来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处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理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PDF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文件格式，并将数据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转换为</w:t>
        </w:r>
        <w:r w:rsidRPr="0092569B">
          <w:rPr>
            <w:rFonts w:ascii="Consolas" w:eastAsia="ＭＳ ゴシック" w:hAnsi="Consolas" w:cs="Consolas"/>
            <w:color w:val="C7254E"/>
            <w:kern w:val="0"/>
            <w:sz w:val="23"/>
          </w:rPr>
          <w:t>PDF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文档。</w:t>
        </w:r>
      </w:ins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ins w:id="25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26" w:author="Unknown"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ins w:id="2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28" w:author="Unknown"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器，当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"http://localhost:8080/GeneratePdf/pdf" \t "_blank" </w:instrTex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92569B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http://localhost:8080/GeneratePdf/pdf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92569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92569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92569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92569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92569B" w:rsidRPr="0092569B" w:rsidRDefault="0092569B" w:rsidP="0092569B">
      <w:pPr>
        <w:widowControl/>
        <w:shd w:val="clear" w:color="auto" w:fill="FFFFFF"/>
        <w:spacing w:after="120"/>
        <w:jc w:val="left"/>
        <w:rPr>
          <w:ins w:id="2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132907" cy="3225187"/>
            <wp:effectExtent l="19050" t="0" r="1193" b="0"/>
            <wp:docPr id="2" name="図 2" descr="http://www.yiibai.com/uploads/images/201701/2201/417170151_48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201/417170151_4836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907" cy="322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DA" w:rsidRPr="0092569B" w:rsidRDefault="003475DA">
      <w:pPr>
        <w:rPr>
          <w:rFonts w:eastAsia="SimSun" w:hint="eastAsia"/>
          <w:lang w:eastAsia="zh-CN"/>
        </w:rPr>
      </w:pPr>
    </w:p>
    <w:sectPr w:rsidR="003475DA" w:rsidRPr="009256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5DA" w:rsidRDefault="003475DA" w:rsidP="0092569B">
      <w:r>
        <w:separator/>
      </w:r>
    </w:p>
  </w:endnote>
  <w:endnote w:type="continuationSeparator" w:id="1">
    <w:p w:rsidR="003475DA" w:rsidRDefault="003475DA" w:rsidP="00925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5DA" w:rsidRDefault="003475DA" w:rsidP="0092569B">
      <w:r>
        <w:separator/>
      </w:r>
    </w:p>
  </w:footnote>
  <w:footnote w:type="continuationSeparator" w:id="1">
    <w:p w:rsidR="003475DA" w:rsidRDefault="003475DA" w:rsidP="00925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A2A9D"/>
    <w:multiLevelType w:val="multilevel"/>
    <w:tmpl w:val="9400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124B2"/>
    <w:multiLevelType w:val="multilevel"/>
    <w:tmpl w:val="9400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69B"/>
    <w:rsid w:val="003475DA"/>
    <w:rsid w:val="0092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56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2569B"/>
  </w:style>
  <w:style w:type="paragraph" w:styleId="a5">
    <w:name w:val="footer"/>
    <w:basedOn w:val="a"/>
    <w:link w:val="a6"/>
    <w:uiPriority w:val="99"/>
    <w:semiHidden/>
    <w:unhideWhenUsed/>
    <w:rsid w:val="009256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2569B"/>
  </w:style>
  <w:style w:type="paragraph" w:styleId="Web">
    <w:name w:val="Normal (Web)"/>
    <w:basedOn w:val="a"/>
    <w:uiPriority w:val="99"/>
    <w:semiHidden/>
    <w:unhideWhenUsed/>
    <w:rsid w:val="009256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2569B"/>
    <w:rPr>
      <w:b/>
      <w:bCs/>
    </w:rPr>
  </w:style>
  <w:style w:type="character" w:customStyle="1" w:styleId="apple-converted-space">
    <w:name w:val="apple-converted-space"/>
    <w:basedOn w:val="a0"/>
    <w:rsid w:val="0092569B"/>
  </w:style>
  <w:style w:type="character" w:styleId="HTML">
    <w:name w:val="HTML Code"/>
    <w:basedOn w:val="a0"/>
    <w:uiPriority w:val="99"/>
    <w:semiHidden/>
    <w:unhideWhenUsed/>
    <w:rsid w:val="0092569B"/>
    <w:rPr>
      <w:rFonts w:ascii="ＭＳ ゴシック" w:eastAsia="ＭＳ ゴシック" w:hAnsi="ＭＳ ゴシック" w:cs="ＭＳ ゴシック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2569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25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92569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92569B"/>
  </w:style>
  <w:style w:type="paragraph" w:styleId="a9">
    <w:name w:val="Balloon Text"/>
    <w:basedOn w:val="a"/>
    <w:link w:val="aa"/>
    <w:uiPriority w:val="99"/>
    <w:semiHidden/>
    <w:unhideWhenUsed/>
    <w:rsid w:val="00925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256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com.lowagie/itext/2.1.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iibai.com/mav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2017-11-20T06:54:00Z</dcterms:created>
  <dcterms:modified xsi:type="dcterms:W3CDTF">2017-11-20T07:02:00Z</dcterms:modified>
</cp:coreProperties>
</file>