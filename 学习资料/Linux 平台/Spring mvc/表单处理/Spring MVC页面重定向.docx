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显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示如何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编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写一个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简单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的基于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的重定向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用程序，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这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个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用程序使用重定向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http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请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求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传输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到另一个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页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面。首先使用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骤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使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用</w:t>
      </w: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发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基于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动态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表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A119C0">
        <w:rPr>
          <w:rFonts w:ascii="SimSun" w:eastAsia="SimSun" w:hAnsi="SimSun" w:cs="SimSun"/>
          <w:color w:val="333344"/>
          <w:kern w:val="0"/>
          <w:sz w:val="23"/>
          <w:szCs w:val="23"/>
        </w:rPr>
        <w:t>应</w:t>
      </w:r>
      <w:r w:rsidRPr="00A119C0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用程序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A119C0" w:rsidRPr="00A119C0" w:rsidRDefault="00A119C0" w:rsidP="00A119C0">
      <w:pPr>
        <w:widowControl/>
        <w:numPr>
          <w:ilvl w:val="0"/>
          <w:numId w:val="2"/>
        </w:numPr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基于</w:t>
      </w: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MVC - Hello World</w:t>
      </w:r>
      <w:r w:rsidRPr="00A119C0">
        <w:rPr>
          <w:rFonts w:ascii="SimSun" w:eastAsia="SimSun" w:hAnsi="SimSun" w:cs="SimSun" w:hint="eastAsia"/>
          <w:b/>
          <w:bCs/>
          <w:color w:val="333344"/>
          <w:kern w:val="0"/>
          <w:sz w:val="23"/>
        </w:rPr>
        <w:t>实</w:t>
      </w:r>
      <w:r w:rsidRPr="00A119C0">
        <w:rPr>
          <w:rFonts w:ascii="ＭＳ Ｐゴシック" w:eastAsia="ＭＳ Ｐゴシック" w:hAnsi="ＭＳ Ｐゴシック" w:cs="ＭＳ Ｐゴシック" w:hint="eastAsia"/>
          <w:b/>
          <w:bCs/>
          <w:color w:val="333344"/>
          <w:kern w:val="0"/>
          <w:sz w:val="23"/>
        </w:rPr>
        <w:t>例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章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节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中代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，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PageRedirection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A119C0" w:rsidRPr="00A119C0" w:rsidRDefault="00A119C0" w:rsidP="00A119C0">
      <w:pPr>
        <w:widowControl/>
        <w:numPr>
          <w:ilvl w:val="0"/>
          <w:numId w:val="2"/>
        </w:numPr>
        <w:shd w:val="clear" w:color="auto" w:fill="FFFFFF"/>
        <w:spacing w:after="12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WebController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A119C0" w:rsidRPr="00A119C0" w:rsidRDefault="00A119C0" w:rsidP="00A119C0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子文件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夹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下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视图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文件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index.jsp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</w:rPr>
        <w:t>final.jsp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A119C0" w:rsidRPr="00A119C0" w:rsidRDefault="00A119C0" w:rsidP="00A119C0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导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出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用程序，如下所述。</w:t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完整的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目代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码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，如下所示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362450" cy="5476875"/>
            <wp:effectExtent l="19050" t="0" r="0" b="0"/>
            <wp:docPr id="1" name="図 1" descr="http://www.yiibai.com/uploads/images/201701/18/123170156_69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18/123170156_694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WebController.java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lastRenderedPageBreak/>
        <w:t>package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stereotype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Controller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RequestMapping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bind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annotation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RequestMethod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@Controller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WebController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"/index"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A119C0">
        <w:rPr>
          <w:rFonts w:ascii="Consolas" w:eastAsia="ＭＳ ゴシック" w:hAnsi="Consolas" w:cs="Consolas"/>
          <w:color w:val="DD4A68"/>
          <w:kern w:val="0"/>
          <w:sz w:val="20"/>
        </w:rPr>
        <w:t>index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"index"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"/redirect"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A119C0">
        <w:rPr>
          <w:rFonts w:ascii="Consolas" w:eastAsia="ＭＳ ゴシック" w:hAnsi="Consolas" w:cs="Consolas"/>
          <w:color w:val="DD4A68"/>
          <w:kern w:val="0"/>
          <w:sz w:val="20"/>
        </w:rPr>
        <w:t>redirect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"redirect:finalPage"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@RequestMapping(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value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"/finalPage"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method </w:t>
      </w:r>
      <w:r w:rsidRPr="00A119C0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RequestMethod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GET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)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String </w:t>
      </w:r>
      <w:r w:rsidRPr="00A119C0">
        <w:rPr>
          <w:rFonts w:ascii="Consolas" w:eastAsia="ＭＳ ゴシック" w:hAnsi="Consolas" w:cs="Consolas"/>
          <w:color w:val="DD4A68"/>
          <w:kern w:val="0"/>
          <w:sz w:val="20"/>
        </w:rPr>
        <w:t>finalPage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()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"final"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}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  <w:lang w:eastAsia="zh-CN"/>
        </w:rPr>
        <w:t>}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r w:rsidRPr="00A119C0">
        <w:rPr>
          <w:rFonts w:ascii="Consolas" w:eastAsia="ＭＳ ゴシック" w:hAnsi="Consolas" w:cs="Consolas"/>
          <w:color w:val="BBBBBB"/>
          <w:kern w:val="0"/>
          <w:sz w:val="16"/>
          <w:szCs w:val="16"/>
          <w:lang w:eastAsia="zh-CN"/>
        </w:rPr>
        <w:t>Java</w:t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lastRenderedPageBreak/>
        <w:t>下面是</w:t>
      </w: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  <w:lang w:eastAsia="zh-CN"/>
        </w:rPr>
        <w:t>Spring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index.jsp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的内容。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是一个登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陆页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面，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个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页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面将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发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送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访问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重定向方法的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求，将重定向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这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个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请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求到另一个服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务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方法，最后将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显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示</w:t>
      </w:r>
      <w:r w:rsidRPr="00A119C0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final.jsp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页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面的内容。</w:t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index.jsp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&lt;%@ page contentType="text/html; charset=UTF-8"%&gt;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&lt;%@taglib uri="http://www.springframework.org/tags/form" prefix="form"%&gt;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 MVC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页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面重定向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title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head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Spring MVC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页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面重定向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h2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p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>点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击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下面的按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钮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将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结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果重定向到新</w:t>
      </w:r>
      <w:r w:rsidRPr="00A119C0">
        <w:rPr>
          <w:rFonts w:ascii="SimSun" w:eastAsia="SimSun" w:hAnsi="SimSun" w:cs="SimSun" w:hint="eastAsia"/>
          <w:color w:val="000000"/>
          <w:kern w:val="0"/>
          <w:sz w:val="20"/>
        </w:rPr>
        <w:t>页</w:t>
      </w:r>
      <w:r w:rsidRPr="00A119C0">
        <w:rPr>
          <w:rFonts w:ascii="ＭＳ ゴシック" w:eastAsia="ＭＳ ゴシック" w:hAnsi="ＭＳ ゴシック" w:cs="ＭＳ ゴシック" w:hint="eastAsia"/>
          <w:color w:val="000000"/>
          <w:kern w:val="0"/>
          <w:sz w:val="20"/>
        </w:rPr>
        <w:t>面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p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 xml:space="preserve">form:form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method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GET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action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/PageRedirection/redirect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"&gt;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&gt;&lt;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 xml:space="preserve">input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type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119C0">
        <w:rPr>
          <w:rFonts w:ascii="Consolas" w:eastAsia="ＭＳ ゴシック" w:hAnsi="Consolas" w:cs="Consolas"/>
          <w:color w:val="0077AA"/>
          <w:kern w:val="0"/>
          <w:sz w:val="20"/>
        </w:rPr>
        <w:t>submit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669900"/>
          <w:kern w:val="0"/>
          <w:sz w:val="20"/>
        </w:rPr>
        <w:t>value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A119C0">
        <w:rPr>
          <w:rFonts w:ascii="SimSun" w:eastAsia="SimSun" w:hAnsi="SimSun" w:cs="SimSun" w:hint="eastAsia"/>
          <w:color w:val="0077AA"/>
          <w:kern w:val="0"/>
          <w:sz w:val="20"/>
        </w:rPr>
        <w:t>页</w:t>
      </w:r>
      <w:r w:rsidRPr="00A119C0">
        <w:rPr>
          <w:rFonts w:ascii="ＭＳ ゴシック" w:eastAsia="ＭＳ ゴシック" w:hAnsi="ＭＳ ゴシック" w:cs="ＭＳ ゴシック" w:hint="eastAsia"/>
          <w:color w:val="0077AA"/>
          <w:kern w:val="0"/>
          <w:sz w:val="20"/>
        </w:rPr>
        <w:t>面重定向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/&gt;&lt;/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td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tr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table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000000"/>
          <w:kern w:val="0"/>
          <w:sz w:val="20"/>
        </w:rPr>
        <w:t xml:space="preserve">    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form:form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body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&lt;/</w:t>
      </w:r>
      <w:r w:rsidRPr="00A119C0">
        <w:rPr>
          <w:rFonts w:ascii="Consolas" w:eastAsia="ＭＳ ゴシック" w:hAnsi="Consolas" w:cs="Consolas"/>
          <w:color w:val="990055"/>
          <w:kern w:val="0"/>
          <w:sz w:val="20"/>
        </w:rPr>
        <w:t>html</w:t>
      </w:r>
      <w:r w:rsidRPr="00A119C0">
        <w:rPr>
          <w:rFonts w:ascii="Consolas" w:eastAsia="ＭＳ ゴシック" w:hAnsi="Consolas" w:cs="Consolas"/>
          <w:color w:val="999999"/>
          <w:kern w:val="0"/>
          <w:sz w:val="20"/>
        </w:rPr>
        <w:t>&gt;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A119C0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HTML</w:t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A119C0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final.jsp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文件中的代</w:t>
      </w:r>
      <w:r w:rsidRPr="00A119C0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A119C0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A119C0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" w:author="Unknown"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&lt;%@ page contentType="text/html; charset=UTF-8"%&gt;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000000"/>
          <w:kern w:val="0"/>
          <w:sz w:val="20"/>
        </w:rPr>
      </w:pPr>
      <w:ins w:id="3" w:author="Unknown"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&lt;%@taglib uri="http://www.springframework.org/tags/form" prefix="form"%&gt;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0000"/>
          <w:kern w:val="0"/>
          <w:sz w:val="20"/>
        </w:rPr>
      </w:pPr>
      <w:ins w:id="9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lastRenderedPageBreak/>
          <w:t>&lt;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Spring</w:t>
        </w:r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重定向</w:t>
        </w:r>
        <w:r w:rsidRPr="00A119C0">
          <w:rPr>
            <w:rFonts w:ascii="SimSun" w:eastAsia="SimSun" w:hAnsi="SimSun" w:cs="SimSun" w:hint="eastAsia"/>
            <w:color w:val="000000"/>
            <w:kern w:val="0"/>
            <w:sz w:val="20"/>
          </w:rPr>
          <w:t>页</w:t>
        </w:r>
        <w:r w:rsidRPr="00A119C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面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0000"/>
          <w:kern w:val="0"/>
          <w:sz w:val="20"/>
        </w:rPr>
      </w:pPr>
      <w:ins w:id="11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0000"/>
          <w:kern w:val="0"/>
          <w:sz w:val="20"/>
        </w:rPr>
      </w:pPr>
      <w:ins w:id="13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重定向</w:t>
        </w:r>
        <w:r w:rsidRPr="00A119C0">
          <w:rPr>
            <w:rFonts w:ascii="SimSun" w:eastAsia="SimSun" w:hAnsi="SimSun" w:cs="SimSun" w:hint="eastAsia"/>
            <w:color w:val="000000"/>
            <w:kern w:val="0"/>
            <w:sz w:val="20"/>
          </w:rPr>
          <w:t>页</w:t>
        </w:r>
        <w:r w:rsidRPr="00A119C0">
          <w:rPr>
            <w:rFonts w:ascii="ＭＳ ゴシック" w:eastAsia="ＭＳ ゴシック" w:hAnsi="ＭＳ ゴシック" w:cs="ＭＳ ゴシック" w:hint="eastAsia"/>
            <w:color w:val="000000"/>
            <w:kern w:val="0"/>
            <w:sz w:val="20"/>
          </w:rPr>
          <w:t>面</w:t>
        </w:r>
        <w:r w:rsidRPr="00A119C0">
          <w:rPr>
            <w:rFonts w:ascii="Consolas" w:eastAsia="ＭＳ ゴシック" w:hAnsi="Consolas" w:cs="Consolas"/>
            <w:color w:val="000000"/>
            <w:kern w:val="0"/>
            <w:sz w:val="20"/>
          </w:rPr>
          <w:t>...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  <w:ins w:id="17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8" w:author="Unknown"/>
          <w:rFonts w:ascii="Consolas" w:eastAsia="ＭＳ ゴシック" w:hAnsi="Consolas" w:cs="Consolas"/>
          <w:color w:val="000000"/>
          <w:kern w:val="0"/>
          <w:sz w:val="20"/>
        </w:rPr>
      </w:pPr>
      <w:ins w:id="19" w:author="Unknown"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A119C0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A119C0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A119C0" w:rsidRPr="00A119C0" w:rsidRDefault="00A119C0" w:rsidP="00A119C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0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21" w:author="Unknown">
        <w:r w:rsidRPr="00A119C0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HTML</w:t>
        </w:r>
      </w:ins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ins w:id="22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3" w:author="Unknown"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完成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创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建源和配置文件后，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导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出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用程序。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右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键单击应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用程序，并使用</w:t>
        </w:r>
        <w:r w:rsidRPr="00A119C0">
          <w:rPr>
            <w:rFonts w:ascii="SimSun" w:eastAsia="SimSun" w:hAnsi="SimSun" w:cs="SimSun" w:hint="eastAsia"/>
            <w:b/>
            <w:bCs/>
            <w:color w:val="333344"/>
            <w:kern w:val="0"/>
            <w:sz w:val="23"/>
          </w:rPr>
          <w:t>导</w:t>
        </w:r>
        <w:r w:rsidRPr="00A119C0">
          <w:rPr>
            <w:rFonts w:ascii="ＭＳ Ｐゴシック" w:eastAsia="ＭＳ Ｐゴシック" w:hAnsi="ＭＳ Ｐゴシック" w:cs="ＭＳ Ｐゴシック" w:hint="eastAsia"/>
            <w:b/>
            <w:bCs/>
            <w:color w:val="333344"/>
            <w:kern w:val="0"/>
            <w:sz w:val="23"/>
          </w:rPr>
          <w:t>出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&gt; WAR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文件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选项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，并将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A119C0">
          <w:rPr>
            <w:rFonts w:ascii="Consolas" w:eastAsia="ＭＳ ゴシック" w:hAnsi="Consolas" w:cs="Consolas"/>
            <w:color w:val="C7254E"/>
            <w:kern w:val="0"/>
            <w:sz w:val="23"/>
          </w:rPr>
          <w:t>PageRedirection.war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文件保存在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Tomcat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</w:t>
        </w:r>
        <w:r w:rsidRPr="00A119C0">
          <w:rPr>
            <w:rFonts w:ascii="Consolas" w:eastAsia="ＭＳ ゴシック" w:hAnsi="Consolas" w:cs="Consolas"/>
            <w:color w:val="C7254E"/>
            <w:kern w:val="0"/>
            <w:sz w:val="23"/>
          </w:rPr>
          <w:t>webapps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文件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夹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中。或者直接右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键选择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“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Run As -&gt; Run On Server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”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。</w:t>
        </w:r>
      </w:ins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ins w:id="24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25" w:author="Unknown"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启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Tomcat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器，并确保您能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够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使用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标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准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浏览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器从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webapps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文件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夹访问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其他网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。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URL =&gt;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"http://localhost:8080/HelloWeb/index" \t "_blank" </w:instrTex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A119C0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http://localhost:8080/HelloWeb/index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，那么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ins w:id="26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724525" cy="3648075"/>
            <wp:effectExtent l="19050" t="0" r="9525" b="0"/>
            <wp:docPr id="2" name="図 2" descr="http://www.yiibai.com/uploads/images/201701/18/366170158_36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18/366170158_369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ins w:id="2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28" w:author="Unknown"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在点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击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“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重定向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面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”</w:t>
        </w:r>
        <w:r w:rsidRPr="00A119C0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按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钮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提交表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单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并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获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得最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终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重定向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页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面。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如果</w:t>
        </w:r>
        <w:r w:rsidRPr="00A119C0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Spring Web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用程序没有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问题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，那么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应该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看到以下</w:t>
        </w:r>
        <w:r w:rsidRPr="00A119C0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结</w:t>
        </w:r>
        <w:r w:rsidRPr="00A119C0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果：</w:t>
        </w:r>
      </w:ins>
    </w:p>
    <w:p w:rsidR="00A119C0" w:rsidRPr="00A119C0" w:rsidRDefault="00A119C0" w:rsidP="00A119C0">
      <w:pPr>
        <w:widowControl/>
        <w:shd w:val="clear" w:color="auto" w:fill="FFFFFF"/>
        <w:spacing w:after="120"/>
        <w:jc w:val="left"/>
        <w:rPr>
          <w:ins w:id="29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724525" cy="3648075"/>
            <wp:effectExtent l="19050" t="0" r="9525" b="0"/>
            <wp:docPr id="3" name="図 3" descr="http://www.yiibai.com/uploads/images/201701/18/270170159_93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18/270170159_9378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69" w:rsidRDefault="00085A69"/>
    <w:sectPr w:rsidR="00085A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A69" w:rsidRDefault="00085A69" w:rsidP="00A119C0">
      <w:r>
        <w:separator/>
      </w:r>
    </w:p>
  </w:endnote>
  <w:endnote w:type="continuationSeparator" w:id="1">
    <w:p w:rsidR="00085A69" w:rsidRDefault="00085A69" w:rsidP="00A11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A69" w:rsidRDefault="00085A69" w:rsidP="00A119C0">
      <w:r>
        <w:separator/>
      </w:r>
    </w:p>
  </w:footnote>
  <w:footnote w:type="continuationSeparator" w:id="1">
    <w:p w:rsidR="00085A69" w:rsidRDefault="00085A69" w:rsidP="00A11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335AA"/>
    <w:multiLevelType w:val="multilevel"/>
    <w:tmpl w:val="7582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F09AF"/>
    <w:multiLevelType w:val="multilevel"/>
    <w:tmpl w:val="7582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9C0"/>
    <w:rsid w:val="00085A69"/>
    <w:rsid w:val="00A11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19C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119C0"/>
  </w:style>
  <w:style w:type="paragraph" w:styleId="a5">
    <w:name w:val="footer"/>
    <w:basedOn w:val="a"/>
    <w:link w:val="a6"/>
    <w:uiPriority w:val="99"/>
    <w:semiHidden/>
    <w:unhideWhenUsed/>
    <w:rsid w:val="00A119C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119C0"/>
  </w:style>
  <w:style w:type="paragraph" w:styleId="Web">
    <w:name w:val="Normal (Web)"/>
    <w:basedOn w:val="a"/>
    <w:uiPriority w:val="99"/>
    <w:semiHidden/>
    <w:unhideWhenUsed/>
    <w:rsid w:val="00A119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19C0"/>
    <w:rPr>
      <w:rFonts w:ascii="ＭＳ ゴシック" w:eastAsia="ＭＳ ゴシック" w:hAnsi="ＭＳ ゴシック" w:cs="ＭＳ ゴシック"/>
      <w:sz w:val="24"/>
      <w:szCs w:val="24"/>
    </w:rPr>
  </w:style>
  <w:style w:type="character" w:styleId="a7">
    <w:name w:val="Strong"/>
    <w:basedOn w:val="a0"/>
    <w:uiPriority w:val="22"/>
    <w:qFormat/>
    <w:rsid w:val="00A119C0"/>
    <w:rPr>
      <w:b/>
      <w:bCs/>
    </w:rPr>
  </w:style>
  <w:style w:type="character" w:customStyle="1" w:styleId="apple-converted-space">
    <w:name w:val="apple-converted-space"/>
    <w:basedOn w:val="a0"/>
    <w:rsid w:val="00A119C0"/>
  </w:style>
  <w:style w:type="paragraph" w:styleId="HTML0">
    <w:name w:val="HTML Preformatted"/>
    <w:basedOn w:val="a"/>
    <w:link w:val="HTML1"/>
    <w:uiPriority w:val="99"/>
    <w:semiHidden/>
    <w:unhideWhenUsed/>
    <w:rsid w:val="00A11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A119C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A119C0"/>
  </w:style>
  <w:style w:type="character" w:styleId="a8">
    <w:name w:val="Hyperlink"/>
    <w:basedOn w:val="a0"/>
    <w:uiPriority w:val="99"/>
    <w:semiHidden/>
    <w:unhideWhenUsed/>
    <w:rsid w:val="00A119C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119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119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2017-11-20T05:07:00Z</dcterms:created>
  <dcterms:modified xsi:type="dcterms:W3CDTF">2017-11-20T05:10:00Z</dcterms:modified>
</cp:coreProperties>
</file>