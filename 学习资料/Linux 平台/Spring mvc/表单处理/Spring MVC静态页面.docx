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显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示如何使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MVC Framework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编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写一个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简单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的基于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用程序，它可以使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&lt;mvc:resources&gt;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标记访问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静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态页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面和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动态页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面。首先使用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创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建一个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项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目，并按照以下步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40605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F40605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F40605" w:rsidRPr="00F40605" w:rsidRDefault="00F40605" w:rsidP="00F40605">
      <w:pPr>
        <w:widowControl/>
        <w:numPr>
          <w:ilvl w:val="0"/>
          <w:numId w:val="2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简单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目：</w:t>
      </w: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StaticPages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，并在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src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目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录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包。</w:t>
      </w:r>
    </w:p>
    <w:p w:rsidR="00F40605" w:rsidRPr="00F40605" w:rsidRDefault="00F40605" w:rsidP="00F40605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WebController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F40605" w:rsidRPr="00F40605" w:rsidRDefault="00F40605" w:rsidP="00F40605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jsp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子文件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夹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下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建一个静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态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final.html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F40605" w:rsidRPr="00F40605" w:rsidRDefault="00F40605" w:rsidP="00F40605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WebContent/WEB-INF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配置文件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StaticPages-servlet.xml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，如下所述。</w:t>
      </w:r>
    </w:p>
    <w:p w:rsidR="00F40605" w:rsidRPr="00F40605" w:rsidRDefault="00F40605" w:rsidP="00F40605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配置文件的内容并运行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用程序，如下所述。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WebController.java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WebController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F40605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"/index"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F40605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40605">
        <w:rPr>
          <w:rFonts w:ascii="Consolas" w:eastAsia="ＭＳ ゴシック" w:hAnsi="Consolas" w:cs="Consolas"/>
          <w:color w:val="DD4A68"/>
          <w:kern w:val="0"/>
          <w:sz w:val="20"/>
        </w:rPr>
        <w:t>index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"index"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F40605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"/staticPage"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F40605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40605">
        <w:rPr>
          <w:rFonts w:ascii="Consolas" w:eastAsia="ＭＳ ゴシック" w:hAnsi="Consolas" w:cs="Consolas"/>
          <w:color w:val="DD4A68"/>
          <w:kern w:val="0"/>
          <w:sz w:val="20"/>
        </w:rPr>
        <w:t>redirect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"redirect:/pages/final.html"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40605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StaticPages-servlet.xml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里使用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&lt;mvc:resources ..../&gt;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标记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来映射静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态页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面。映射属性必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须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是指定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http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求的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模式的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</w:rPr>
        <w:t>Ant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模式。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location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属性必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须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指定一个或多个有效的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资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源目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位置，其中包含静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态页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面，包括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图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片，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样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式表，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JavaScript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和其他静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态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内容。可以使用逗号分隔的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值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列表指定多个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资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源位置。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下面是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Spring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WEB-INF/jsp/index.jsp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的内容。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将是一个登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录页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面，此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页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面将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发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送一个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求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访问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staticPage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服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方法，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该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方法将此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求重定向到</w:t>
      </w:r>
      <w:r w:rsidRPr="00F40605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WEB-INF/pages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文件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夹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中的静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态页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面。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index.jsp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页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面的代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&lt;%@ page contentType="text/html; charset=UTF-8"%&gt;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&lt;%@taglib uri="http://www.springframework.org/tags/form" prefix="form"%&gt;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Spring Landing Page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>Spring Landing Page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  <w:lang w:eastAsia="zh-CN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  <w:lang w:eastAsia="zh-CN"/>
        </w:rPr>
        <w:t>p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  <w:lang w:eastAsia="zh-CN"/>
        </w:rPr>
        <w:t>&gt;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  <w:lang w:eastAsia="zh-CN"/>
        </w:rPr>
        <w:t>点</w:t>
      </w:r>
      <w:r w:rsidRPr="00F40605">
        <w:rPr>
          <w:rFonts w:ascii="SimSun" w:eastAsia="SimSun" w:hAnsi="SimSun" w:cs="SimSun" w:hint="eastAsia"/>
          <w:color w:val="000000"/>
          <w:kern w:val="0"/>
          <w:sz w:val="20"/>
          <w:lang w:eastAsia="zh-CN"/>
        </w:rPr>
        <w:t>击</w:t>
      </w:r>
      <w:r w:rsidRPr="00F40605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  <w:lang w:eastAsia="zh-CN"/>
        </w:rPr>
        <w:t>下面的按</w:t>
      </w:r>
      <w:r w:rsidRPr="00F40605">
        <w:rPr>
          <w:rFonts w:ascii="SimSun" w:eastAsia="SimSun" w:hAnsi="SimSun" w:cs="SimSun" w:hint="eastAsia"/>
          <w:color w:val="000000"/>
          <w:kern w:val="0"/>
          <w:sz w:val="20"/>
          <w:lang w:eastAsia="zh-CN"/>
        </w:rPr>
        <w:t>钮获</w:t>
      </w:r>
      <w:r w:rsidRPr="00F40605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  <w:lang w:eastAsia="zh-CN"/>
        </w:rPr>
        <w:t>得一个</w:t>
      </w:r>
      <w:r w:rsidRPr="00F40605">
        <w:rPr>
          <w:rFonts w:ascii="SimSun" w:eastAsia="SimSun" w:hAnsi="SimSun" w:cs="SimSun" w:hint="eastAsia"/>
          <w:color w:val="000000"/>
          <w:kern w:val="0"/>
          <w:sz w:val="20"/>
          <w:lang w:eastAsia="zh-CN"/>
        </w:rPr>
        <w:t>简单</w:t>
      </w:r>
      <w:r w:rsidRPr="00F40605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  <w:lang w:eastAsia="zh-CN"/>
        </w:rPr>
        <w:t>的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  <w:lang w:eastAsia="zh-CN"/>
        </w:rPr>
        <w:t>HTML</w:t>
      </w:r>
      <w:r w:rsidRPr="00F40605">
        <w:rPr>
          <w:rFonts w:ascii="SimSun" w:eastAsia="SimSun" w:hAnsi="SimSun" w:cs="SimSun" w:hint="eastAsia"/>
          <w:color w:val="000000"/>
          <w:kern w:val="0"/>
          <w:sz w:val="20"/>
          <w:lang w:eastAsia="zh-CN"/>
        </w:rPr>
        <w:t>页</w:t>
      </w:r>
      <w:r w:rsidRPr="00F40605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  <w:lang w:eastAsia="zh-CN"/>
        </w:rPr>
        <w:t>面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  <w:lang w:eastAsia="zh-CN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  <w:lang w:eastAsia="zh-CN"/>
        </w:rPr>
        <w:t>p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  <w:lang w:eastAsia="zh-CN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 xml:space="preserve">form:form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method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GET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action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/StaticPages/staticPage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 xml:space="preserve">input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type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submit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40605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40605">
        <w:rPr>
          <w:rFonts w:ascii="SimSun" w:eastAsia="SimSun" w:hAnsi="SimSun" w:cs="SimSun" w:hint="eastAsia"/>
          <w:color w:val="0077AA"/>
          <w:kern w:val="0"/>
          <w:sz w:val="20"/>
        </w:rPr>
        <w:t>获</w:t>
      </w:r>
      <w:r w:rsidRPr="00F40605">
        <w:rPr>
          <w:rFonts w:ascii="ＭＳ ゴシック" w:eastAsia="ＭＳ ゴシック" w:hAnsi="ＭＳ ゴシック" w:cs="ＭＳ ゴシック" w:hint="eastAsia"/>
          <w:color w:val="0077AA"/>
          <w:kern w:val="0"/>
          <w:sz w:val="20"/>
        </w:rPr>
        <w:t>取</w:t>
      </w:r>
      <w:r w:rsidRPr="00F40605">
        <w:rPr>
          <w:rFonts w:ascii="Consolas" w:eastAsia="ＭＳ ゴシック" w:hAnsi="Consolas" w:cs="Consolas"/>
          <w:color w:val="0077AA"/>
          <w:kern w:val="0"/>
          <w:sz w:val="20"/>
        </w:rPr>
        <w:t>HTML</w:t>
      </w:r>
      <w:r w:rsidRPr="00F40605">
        <w:rPr>
          <w:rFonts w:ascii="SimSun" w:eastAsia="SimSun" w:hAnsi="SimSun" w:cs="SimSun" w:hint="eastAsia"/>
          <w:color w:val="0077AA"/>
          <w:kern w:val="0"/>
          <w:sz w:val="20"/>
        </w:rPr>
        <w:t>页</w:t>
      </w:r>
      <w:r w:rsidRPr="00F40605">
        <w:rPr>
          <w:rFonts w:ascii="ＭＳ ゴシック" w:eastAsia="ＭＳ ゴシック" w:hAnsi="ＭＳ ゴシック" w:cs="ＭＳ ゴシック" w:hint="eastAsia"/>
          <w:color w:val="0077AA"/>
          <w:kern w:val="0"/>
          <w:sz w:val="20"/>
        </w:rPr>
        <w:t>面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F40605">
        <w:rPr>
          <w:rFonts w:ascii="Consolas" w:eastAsia="ＭＳ ゴシック" w:hAnsi="Consolas" w:cs="Consolas"/>
          <w:color w:val="000000"/>
          <w:kern w:val="0"/>
          <w:sz w:val="20"/>
        </w:rPr>
        <w:t xml:space="preserve">  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form:form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40605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F40605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40605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HTML</w:t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40605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final.html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的完整代</w:t>
      </w:r>
      <w:r w:rsidRPr="00F40605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40605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</w:t>
      </w:r>
      <w:r w:rsidRPr="00F40605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F40605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40605">
          <w:rPr>
            <w:rFonts w:ascii="Consolas" w:eastAsia="ＭＳ ゴシック" w:hAnsi="Consolas" w:cs="Consolas"/>
            <w:color w:val="000000"/>
            <w:kern w:val="0"/>
            <w:sz w:val="20"/>
          </w:rPr>
          <w:t>Spring Static Page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40605">
          <w:rPr>
            <w:rFonts w:ascii="Consolas" w:eastAsia="ＭＳ ゴシック" w:hAnsi="Consolas" w:cs="Consolas"/>
            <w:color w:val="000000"/>
            <w:kern w:val="0"/>
            <w:sz w:val="20"/>
          </w:rPr>
          <w:t>A simple HTML page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40605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F40605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40605" w:rsidRPr="00F40605" w:rsidRDefault="00F40605" w:rsidP="00F4060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9" w:author="Unknown">
        <w:r w:rsidRPr="00F40605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ins w:id="2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1" w:author="Unknown"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建源和配置文件后，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导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出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用程序。右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键单击应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用程序，并使用</w:t>
        </w:r>
        <w:r w:rsidRPr="00F40605">
          <w:rPr>
            <w:rFonts w:ascii="SimSun" w:eastAsia="SimSun" w:hAnsi="SimSun" w:cs="SimSun" w:hint="eastAsia"/>
            <w:b/>
            <w:bCs/>
            <w:color w:val="333344"/>
            <w:kern w:val="0"/>
            <w:sz w:val="23"/>
          </w:rPr>
          <w:t>导</w:t>
        </w:r>
        <w:r w:rsidRPr="00F40605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3"/>
          </w:rPr>
          <w:t>出</w:t>
        </w:r>
        <w:r w:rsidRPr="00F40605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&gt; WAR</w:t>
        </w:r>
        <w:r w:rsidRPr="00F40605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文件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选项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，并将文件保存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为</w:t>
        </w:r>
        <w:r w:rsidRPr="00F40605">
          <w:rPr>
            <w:rFonts w:ascii="Consolas" w:eastAsia="ＭＳ ゴシック" w:hAnsi="Consolas" w:cs="Consolas"/>
            <w:color w:val="C7254E"/>
            <w:kern w:val="0"/>
            <w:sz w:val="23"/>
          </w:rPr>
          <w:t>HelloWeb.war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</w:t>
        </w:r>
        <w:r w:rsidRPr="00F40605">
          <w:rPr>
            <w:rFonts w:ascii="Consolas" w:eastAsia="ＭＳ ゴシック" w:hAnsi="Consolas" w:cs="Consolas"/>
            <w:color w:val="C7254E"/>
            <w:kern w:val="0"/>
            <w:sz w:val="23"/>
          </w:rPr>
          <w:t>webapps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中。</w:t>
        </w:r>
      </w:ins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ins w:id="2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3" w:author="Unknown"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"http://localhost:8080/HelloWeb/index" \t "_blank" </w:instrTex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F40605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http://localhost:8080/HelloWeb/index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。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如果</w:t>
        </w:r>
        <w:r w:rsidRPr="00F40605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Spring Web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用程序没有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问题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看到以下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结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果：</w:t>
        </w:r>
      </w:ins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ins w:id="2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495925" cy="2740413"/>
            <wp:effectExtent l="19050" t="0" r="9525" b="0"/>
            <wp:docPr id="1" name="図 1" descr="http://www.yiibai.com/uploads/images/201701/18/193180144_60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18/193180144_6018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4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ins w:id="2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6" w:author="Unknown"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单击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“</w:t>
        </w:r>
        <w:r w:rsidRPr="00F40605">
          <w:rPr>
            <w:rFonts w:ascii="SimSun" w:eastAsia="SimSun" w:hAnsi="SimSun" w:cs="SimSun" w:hint="eastAsia"/>
            <w:b/>
            <w:bCs/>
            <w:color w:val="333344"/>
            <w:kern w:val="0"/>
            <w:sz w:val="23"/>
            <w:lang w:eastAsia="zh-CN"/>
          </w:rPr>
          <w:t>获</w:t>
        </w:r>
        <w:r w:rsidRPr="00F40605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3"/>
            <w:lang w:eastAsia="zh-CN"/>
          </w:rPr>
          <w:t>取</w:t>
        </w:r>
        <w:r w:rsidRPr="00F40605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HTML</w:t>
        </w:r>
        <w:r w:rsidRPr="00F40605">
          <w:rPr>
            <w:rFonts w:ascii="SimSun" w:eastAsia="SimSun" w:hAnsi="SimSun" w:cs="SimSun" w:hint="eastAsia"/>
            <w:b/>
            <w:bCs/>
            <w:color w:val="333344"/>
            <w:kern w:val="0"/>
            <w:sz w:val="23"/>
            <w:lang w:eastAsia="zh-CN"/>
          </w:rPr>
          <w:t>页</w:t>
        </w:r>
        <w:r w:rsidRPr="00F40605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3"/>
            <w:lang w:eastAsia="zh-CN"/>
          </w:rPr>
          <w:t>面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”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按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钮访问</w:t>
        </w:r>
        <w:r w:rsidRPr="00F40605">
          <w:rPr>
            <w:rFonts w:ascii="Consolas" w:eastAsia="ＭＳ ゴシック" w:hAnsi="Consolas" w:cs="Consolas"/>
            <w:color w:val="C7254E"/>
            <w:kern w:val="0"/>
            <w:sz w:val="23"/>
            <w:lang w:eastAsia="zh-CN"/>
          </w:rPr>
          <w:t>staticPage</w:t>
        </w:r>
        <w:r w:rsidRPr="00F40605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方法中提到的静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态页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面。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如果</w:t>
        </w:r>
        <w:r w:rsidRPr="00F40605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Spring Web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用程序没有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问题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看到以下</w:t>
        </w:r>
        <w:r w:rsidRPr="00F40605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结</w:t>
        </w:r>
        <w:r w:rsidRPr="00F40605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果：</w:t>
        </w:r>
      </w:ins>
    </w:p>
    <w:p w:rsidR="00F40605" w:rsidRPr="00F40605" w:rsidRDefault="00F40605" w:rsidP="00F40605">
      <w:pPr>
        <w:widowControl/>
        <w:shd w:val="clear" w:color="auto" w:fill="FFFFFF"/>
        <w:spacing w:after="120"/>
        <w:jc w:val="left"/>
        <w:rPr>
          <w:ins w:id="2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581650" cy="2783158"/>
            <wp:effectExtent l="19050" t="0" r="0" b="0"/>
            <wp:docPr id="2" name="図 2" descr="http://www.yiibai.com/uploads/images/201701/18/331180145_82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18/331180145_820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86" cy="278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E6" w:rsidRDefault="00AD71E6"/>
    <w:sectPr w:rsidR="00AD71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1E6" w:rsidRDefault="00AD71E6" w:rsidP="00F40605">
      <w:r>
        <w:separator/>
      </w:r>
    </w:p>
  </w:endnote>
  <w:endnote w:type="continuationSeparator" w:id="1">
    <w:p w:rsidR="00AD71E6" w:rsidRDefault="00AD71E6" w:rsidP="00F40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1E6" w:rsidRDefault="00AD71E6" w:rsidP="00F40605">
      <w:r>
        <w:separator/>
      </w:r>
    </w:p>
  </w:footnote>
  <w:footnote w:type="continuationSeparator" w:id="1">
    <w:p w:rsidR="00AD71E6" w:rsidRDefault="00AD71E6" w:rsidP="00F40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B1400"/>
    <w:multiLevelType w:val="multilevel"/>
    <w:tmpl w:val="9EB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75DA9"/>
    <w:multiLevelType w:val="multilevel"/>
    <w:tmpl w:val="9EB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605"/>
    <w:rsid w:val="00AD71E6"/>
    <w:rsid w:val="00F4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060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40605"/>
  </w:style>
  <w:style w:type="paragraph" w:styleId="a5">
    <w:name w:val="footer"/>
    <w:basedOn w:val="a"/>
    <w:link w:val="a6"/>
    <w:uiPriority w:val="99"/>
    <w:semiHidden/>
    <w:unhideWhenUsed/>
    <w:rsid w:val="00F406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40605"/>
  </w:style>
  <w:style w:type="paragraph" w:styleId="Web">
    <w:name w:val="Normal (Web)"/>
    <w:basedOn w:val="a"/>
    <w:uiPriority w:val="99"/>
    <w:semiHidden/>
    <w:unhideWhenUsed/>
    <w:rsid w:val="00F406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40605"/>
    <w:rPr>
      <w:b/>
      <w:bCs/>
    </w:rPr>
  </w:style>
  <w:style w:type="character" w:styleId="HTML">
    <w:name w:val="HTML Code"/>
    <w:basedOn w:val="a0"/>
    <w:uiPriority w:val="99"/>
    <w:semiHidden/>
    <w:unhideWhenUsed/>
    <w:rsid w:val="00F40605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0"/>
    <w:rsid w:val="00F40605"/>
  </w:style>
  <w:style w:type="paragraph" w:styleId="HTML0">
    <w:name w:val="HTML Preformatted"/>
    <w:basedOn w:val="a"/>
    <w:link w:val="HTML1"/>
    <w:uiPriority w:val="99"/>
    <w:semiHidden/>
    <w:unhideWhenUsed/>
    <w:rsid w:val="00F40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F4060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F40605"/>
  </w:style>
  <w:style w:type="character" w:styleId="a8">
    <w:name w:val="Hyperlink"/>
    <w:basedOn w:val="a0"/>
    <w:uiPriority w:val="99"/>
    <w:semiHidden/>
    <w:unhideWhenUsed/>
    <w:rsid w:val="00F4060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406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406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2017-11-20T03:57:00Z</dcterms:created>
  <dcterms:modified xsi:type="dcterms:W3CDTF">2017-11-20T05:06:00Z</dcterms:modified>
</cp:coreProperties>
</file>