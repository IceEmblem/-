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B0B" w:rsidRPr="00236B0B" w:rsidRDefault="00236B0B" w:rsidP="00236B0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以下示例演示如何</w:t>
      </w:r>
      <w:r w:rsidRPr="00236B0B">
        <w:rPr>
          <w:rFonts w:ascii="SimSun" w:eastAsia="SimSun" w:hAnsi="SimSun" w:cs="SimSun"/>
          <w:color w:val="333344"/>
          <w:kern w:val="0"/>
          <w:sz w:val="23"/>
          <w:szCs w:val="23"/>
        </w:rPr>
        <w:t>编</w:t>
      </w:r>
      <w:r w:rsidRPr="00236B0B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写一个</w:t>
      </w:r>
      <w:r w:rsidRPr="00236B0B">
        <w:rPr>
          <w:rFonts w:ascii="SimSun" w:eastAsia="SimSun" w:hAnsi="SimSun" w:cs="SimSun"/>
          <w:color w:val="333344"/>
          <w:kern w:val="0"/>
          <w:sz w:val="23"/>
          <w:szCs w:val="23"/>
        </w:rPr>
        <w:t>简单</w:t>
      </w:r>
      <w:r w:rsidRPr="00236B0B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的基于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236B0B">
        <w:rPr>
          <w:rFonts w:ascii="SimSun" w:eastAsia="SimSun" w:hAnsi="SimSun" w:cs="SimSun"/>
          <w:color w:val="333344"/>
          <w:kern w:val="0"/>
          <w:sz w:val="23"/>
          <w:szCs w:val="23"/>
        </w:rPr>
        <w:t>应</w:t>
      </w:r>
      <w:r w:rsidRPr="00236B0B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用程序，它使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</w:t>
      </w:r>
      <w:r w:rsidRPr="00236B0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MVC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框架使用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HTML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表</w:t>
      </w:r>
      <w:r w:rsidRPr="00236B0B">
        <w:rPr>
          <w:rFonts w:ascii="SimSun" w:eastAsia="SimSun" w:hAnsi="SimSun" w:cs="SimSun"/>
          <w:color w:val="333344"/>
          <w:kern w:val="0"/>
          <w:sz w:val="23"/>
          <w:szCs w:val="23"/>
        </w:rPr>
        <w:t>单</w:t>
      </w:r>
      <w:r w:rsidRPr="00236B0B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。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首先使用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Eclipse IDE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，并按照以下步</w:t>
      </w:r>
      <w:r w:rsidRPr="00236B0B">
        <w:rPr>
          <w:rFonts w:ascii="SimSun" w:eastAsia="SimSun" w:hAnsi="SimSun" w:cs="SimSun"/>
          <w:color w:val="333344"/>
          <w:kern w:val="0"/>
          <w:sz w:val="23"/>
          <w:szCs w:val="23"/>
        </w:rPr>
        <w:t>骤</w:t>
      </w:r>
      <w:r w:rsidRPr="00236B0B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使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</w:t>
      </w:r>
      <w:r w:rsidRPr="00236B0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Framework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开</w:t>
      </w:r>
      <w:r w:rsidRPr="00236B0B">
        <w:rPr>
          <w:rFonts w:ascii="SimSun" w:eastAsia="SimSun" w:hAnsi="SimSun" w:cs="SimSun"/>
          <w:color w:val="333344"/>
          <w:kern w:val="0"/>
          <w:sz w:val="23"/>
          <w:szCs w:val="23"/>
        </w:rPr>
        <w:t>发</w:t>
      </w:r>
      <w:r w:rsidRPr="00236B0B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基于</w:t>
      </w:r>
      <w:r w:rsidRPr="00236B0B">
        <w:rPr>
          <w:rFonts w:ascii="SimSun" w:eastAsia="SimSun" w:hAnsi="SimSun" w:cs="SimSun"/>
          <w:color w:val="333344"/>
          <w:kern w:val="0"/>
          <w:sz w:val="23"/>
          <w:szCs w:val="23"/>
        </w:rPr>
        <w:t>动态</w:t>
      </w:r>
      <w:r w:rsidRPr="00236B0B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表</w:t>
      </w:r>
      <w:r w:rsidRPr="00236B0B">
        <w:rPr>
          <w:rFonts w:ascii="SimSun" w:eastAsia="SimSun" w:hAnsi="SimSun" w:cs="SimSun"/>
          <w:color w:val="333344"/>
          <w:kern w:val="0"/>
          <w:sz w:val="23"/>
          <w:szCs w:val="23"/>
        </w:rPr>
        <w:t>单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236B0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Web</w:t>
      </w:r>
      <w:r w:rsidRPr="00236B0B">
        <w:rPr>
          <w:rFonts w:ascii="SimSun" w:eastAsia="SimSun" w:hAnsi="SimSun" w:cs="SimSun"/>
          <w:color w:val="333344"/>
          <w:kern w:val="0"/>
          <w:sz w:val="23"/>
          <w:szCs w:val="23"/>
        </w:rPr>
        <w:t>应</w:t>
      </w:r>
      <w:r w:rsidRPr="00236B0B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用程序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：</w:t>
      </w:r>
    </w:p>
    <w:p w:rsidR="00236B0B" w:rsidRPr="00236B0B" w:rsidRDefault="00236B0B" w:rsidP="00236B0B">
      <w:pPr>
        <w:widowControl/>
        <w:numPr>
          <w:ilvl w:val="0"/>
          <w:numId w:val="2"/>
        </w:numPr>
        <w:shd w:val="clear" w:color="auto" w:fill="FFFFFF"/>
        <w:spacing w:after="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基于上一小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节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中的</w:t>
      </w:r>
      <w:r w:rsidRPr="00236B0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MVC - Hello World</w:t>
      </w:r>
      <w:r w:rsidRPr="00236B0B">
        <w:rPr>
          <w:rFonts w:ascii="SimSun" w:eastAsia="SimSun" w:hAnsi="SimSun" w:cs="SimSun" w:hint="eastAsia"/>
          <w:b/>
          <w:bCs/>
          <w:color w:val="333344"/>
          <w:kern w:val="0"/>
          <w:sz w:val="23"/>
        </w:rPr>
        <w:t>实</w:t>
      </w:r>
      <w:r w:rsidRPr="00236B0B">
        <w:rPr>
          <w:rFonts w:ascii="ＭＳ Ｐゴシック" w:eastAsia="ＭＳ Ｐゴシック" w:hAnsi="ＭＳ Ｐゴシック" w:cs="ＭＳ Ｐゴシック" w:hint="eastAsia"/>
          <w:b/>
          <w:bCs/>
          <w:color w:val="333344"/>
          <w:kern w:val="0"/>
          <w:sz w:val="23"/>
        </w:rPr>
        <w:t>例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章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节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所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建的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36B0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HelloWeb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来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建一个新的工程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：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</w:rPr>
        <w:t>FormHandling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，并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建一个包名称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</w:rPr>
        <w:t>com.yiibai.springmvc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br/>
      </w: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4905375" cy="6076950"/>
            <wp:effectExtent l="19050" t="0" r="9525" b="0"/>
            <wp:docPr id="1" name="図 1" descr="http://www.yiibai.com/uploads/images/201701/18/849150134_52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1/18/849150134_5283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B0B" w:rsidRPr="00236B0B" w:rsidRDefault="00236B0B" w:rsidP="00236B0B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</w:rPr>
        <w:t>com.yiibai.springmvc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包下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建两个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Java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</w:rPr>
        <w:t>Student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</w:rPr>
        <w:t>StudentController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236B0B" w:rsidRPr="00236B0B" w:rsidRDefault="00236B0B" w:rsidP="00236B0B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lastRenderedPageBreak/>
        <w:t>在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</w:rPr>
        <w:t>jsp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子文件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夹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下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建两个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视图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文件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</w:rPr>
        <w:t>student.jsp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</w:rPr>
        <w:t>result.jsp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236B0B" w:rsidRPr="00236B0B" w:rsidRDefault="00236B0B" w:rsidP="00236B0B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最后一步是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建所有源和配置文件的内容并运行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用程序，如下所述。</w:t>
      </w:r>
    </w:p>
    <w:p w:rsidR="00236B0B" w:rsidRPr="00236B0B" w:rsidRDefault="00236B0B" w:rsidP="00236B0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完整的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项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目文件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结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构如下所示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-</w:t>
      </w:r>
    </w:p>
    <w:p w:rsidR="00236B0B" w:rsidRPr="00236B0B" w:rsidRDefault="00236B0B" w:rsidP="00236B0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5314950" cy="5667375"/>
            <wp:effectExtent l="19050" t="0" r="0" b="0"/>
            <wp:docPr id="2" name="図 2" descr="http://www.yiibai.com/uploads/images/201701/18/874160136_97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images/201701/18/874160136_9707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B0B" w:rsidRPr="00236B0B" w:rsidRDefault="00236B0B" w:rsidP="00236B0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36B0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Student.java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文件中的代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内容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Student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private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Integer age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private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name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private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Integer id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DD4A68"/>
          <w:kern w:val="0"/>
          <w:sz w:val="20"/>
        </w:rPr>
        <w:t>setAge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Integer age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age </w:t>
      </w:r>
      <w:r w:rsidRPr="00236B0B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age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Integer </w:t>
      </w:r>
      <w:r w:rsidRPr="00236B0B">
        <w:rPr>
          <w:rFonts w:ascii="Consolas" w:eastAsia="ＭＳ ゴシック" w:hAnsi="Consolas" w:cs="Consolas"/>
          <w:color w:val="DD4A68"/>
          <w:kern w:val="0"/>
          <w:sz w:val="20"/>
        </w:rPr>
        <w:t>getAge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age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DD4A68"/>
          <w:kern w:val="0"/>
          <w:sz w:val="20"/>
        </w:rPr>
        <w:t>setName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String name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name </w:t>
      </w:r>
      <w:r w:rsidRPr="00236B0B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name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236B0B">
        <w:rPr>
          <w:rFonts w:ascii="Consolas" w:eastAsia="ＭＳ ゴシック" w:hAnsi="Consolas" w:cs="Consolas"/>
          <w:color w:val="DD4A68"/>
          <w:kern w:val="0"/>
          <w:sz w:val="20"/>
        </w:rPr>
        <w:t>getName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name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DD4A68"/>
          <w:kern w:val="0"/>
          <w:sz w:val="20"/>
        </w:rPr>
        <w:t>setId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Integer id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id </w:t>
      </w:r>
      <w:r w:rsidRPr="00236B0B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id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Integer </w:t>
      </w:r>
      <w:r w:rsidRPr="00236B0B">
        <w:rPr>
          <w:rFonts w:ascii="Consolas" w:eastAsia="ＭＳ ゴシック" w:hAnsi="Consolas" w:cs="Consolas"/>
          <w:color w:val="DD4A68"/>
          <w:kern w:val="0"/>
          <w:sz w:val="20"/>
        </w:rPr>
        <w:t>getId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id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236B0B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236B0B" w:rsidRPr="00236B0B" w:rsidRDefault="00236B0B" w:rsidP="00236B0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36B0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StudentController.java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文件中的代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内容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stereotype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Controller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ModelAttribute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RequestMapping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RequestMethod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ModelAndView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ui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ModelMap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@Controller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StudentController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@RequestMapping(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value </w:t>
      </w:r>
      <w:r w:rsidRPr="00236B0B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"/student"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method </w:t>
      </w:r>
      <w:r w:rsidRPr="00236B0B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RequestMethod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GET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236B0B">
        <w:rPr>
          <w:rFonts w:ascii="Consolas" w:eastAsia="ＭＳ ゴシック" w:hAnsi="Consolas" w:cs="Consolas"/>
          <w:color w:val="DD4A68"/>
          <w:kern w:val="0"/>
          <w:sz w:val="20"/>
        </w:rPr>
        <w:t>student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"student"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"command"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Student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@RequestMapping(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value </w:t>
      </w:r>
      <w:r w:rsidRPr="00236B0B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"/addStudent"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method </w:t>
      </w:r>
      <w:r w:rsidRPr="00236B0B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RequestMethod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POST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236B0B">
        <w:rPr>
          <w:rFonts w:ascii="Consolas" w:eastAsia="ＭＳ ゴシック" w:hAnsi="Consolas" w:cs="Consolas"/>
          <w:color w:val="DD4A68"/>
          <w:kern w:val="0"/>
          <w:sz w:val="20"/>
        </w:rPr>
        <w:t>addStudent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(@ModelAttribute(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"SpringWeb"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Student student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ModelMap model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DD4A68"/>
          <w:kern w:val="0"/>
          <w:sz w:val="20"/>
        </w:rPr>
        <w:t>addAttribute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"name"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student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DD4A68"/>
          <w:kern w:val="0"/>
          <w:sz w:val="20"/>
        </w:rPr>
        <w:t>getName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DD4A68"/>
          <w:kern w:val="0"/>
          <w:sz w:val="20"/>
        </w:rPr>
        <w:t>addAttribute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"age"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student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DD4A68"/>
          <w:kern w:val="0"/>
          <w:sz w:val="20"/>
        </w:rPr>
        <w:t>getAge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DD4A68"/>
          <w:kern w:val="0"/>
          <w:sz w:val="20"/>
        </w:rPr>
        <w:t>addAttribute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"id"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student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36B0B">
        <w:rPr>
          <w:rFonts w:ascii="Consolas" w:eastAsia="ＭＳ ゴシック" w:hAnsi="Consolas" w:cs="Consolas"/>
          <w:color w:val="DD4A68"/>
          <w:kern w:val="0"/>
          <w:sz w:val="20"/>
        </w:rPr>
        <w:t>getId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"result"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236B0B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236B0B" w:rsidRPr="00236B0B" w:rsidRDefault="00236B0B" w:rsidP="00236B0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lastRenderedPageBreak/>
        <w:t>这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里的第一个服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务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方法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</w:rPr>
        <w:t>student()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，我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已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经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在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</w:rPr>
        <w:t>ModelAndView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象中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传递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了一个名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“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</w:rPr>
        <w:t>command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”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的空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象，因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如果在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JSP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中使用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</w:rPr>
        <w:t>&lt;form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</w:rPr>
        <w:t>：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</w:rPr>
        <w:t>form&gt;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标签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，</w:t>
      </w:r>
      <w:r w:rsidRPr="00236B0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框架需要一个名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“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</w:rPr>
        <w:t>command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”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象文件。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所以当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调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用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</w:rPr>
        <w:t>student()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时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，它返回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</w:rPr>
        <w:t>student.jsp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视图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。</w:t>
      </w:r>
    </w:p>
    <w:p w:rsidR="00236B0B" w:rsidRPr="00236B0B" w:rsidRDefault="00236B0B" w:rsidP="00236B0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第二个服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务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方法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</w:rPr>
        <w:t>addStudent()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将在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URL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</w:rPr>
        <w:t>HelloWeb/addStudent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上的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POST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方法提交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时调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用。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将根据提交的信息准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备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模型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对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象。最后，将从服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务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方法返回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“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result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”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视图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，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这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将最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终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渲染</w:t>
      </w:r>
      <w:r w:rsidRPr="00236B0B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result.jsp</w:t>
      </w:r>
      <w:r w:rsidRPr="00236B0B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视图</w:t>
      </w:r>
      <w:r w:rsidRPr="00236B0B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。</w:t>
      </w:r>
    </w:p>
    <w:p w:rsidR="00236B0B" w:rsidRPr="00236B0B" w:rsidRDefault="00236B0B" w:rsidP="00236B0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36B0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student.jsp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文件的内容如下所示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 xml:space="preserve">%@ 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page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contentType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text/html; charset=UTF-8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%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&lt;%@taglib uri="http://www.springframework.org/tags/form" prefix="form"%&gt;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html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head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title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Spring MVC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表</w:t>
      </w:r>
      <w:r w:rsidRPr="00236B0B">
        <w:rPr>
          <w:rFonts w:ascii="SimSun" w:eastAsia="SimSun" w:hAnsi="SimSun" w:cs="SimSun" w:hint="eastAsia"/>
          <w:color w:val="000000"/>
          <w:kern w:val="0"/>
          <w:sz w:val="20"/>
        </w:rPr>
        <w:t>单处</w:t>
      </w:r>
      <w:r w:rsidRPr="00236B0B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</w:rPr>
        <w:t>理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title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head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body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h2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Student Information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h2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 xml:space="preserve">form:form 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method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POST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action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/FormHandling/addStudent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table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 xml:space="preserve">form:label 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name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名字：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form:label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 xml:space="preserve">form:input 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name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/&gt;&lt;/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 xml:space="preserve">form:label 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age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>年</w:t>
      </w:r>
      <w:r w:rsidRPr="00236B0B">
        <w:rPr>
          <w:rFonts w:ascii="SimSun" w:eastAsia="SimSun" w:hAnsi="SimSun" w:cs="SimSun" w:hint="eastAsia"/>
          <w:color w:val="000000"/>
          <w:kern w:val="0"/>
          <w:sz w:val="20"/>
        </w:rPr>
        <w:t>龄</w:t>
      </w:r>
      <w:r w:rsidRPr="00236B0B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</w:rPr>
        <w:t>：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form:label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 xml:space="preserve">form:input 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age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/&gt;&lt;/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 xml:space="preserve">form:label 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id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  <w:r w:rsidRPr="00236B0B">
        <w:rPr>
          <w:rFonts w:ascii="SimSun" w:eastAsia="SimSun" w:hAnsi="SimSun" w:cs="SimSun" w:hint="eastAsia"/>
          <w:color w:val="000000"/>
          <w:kern w:val="0"/>
          <w:sz w:val="20"/>
        </w:rPr>
        <w:t>编</w:t>
      </w:r>
      <w:r w:rsidRPr="00236B0B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</w:rPr>
        <w:t>号：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form:label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  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 xml:space="preserve">form:input 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id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/&gt;&lt;/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 xml:space="preserve">td 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colspan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2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 xml:space="preserve">input 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type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submit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236B0B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36B0B">
        <w:rPr>
          <w:rFonts w:ascii="Consolas" w:eastAsia="ＭＳ ゴシック" w:hAnsi="Consolas" w:cs="Consolas"/>
          <w:color w:val="0077AA"/>
          <w:kern w:val="0"/>
          <w:sz w:val="20"/>
        </w:rPr>
        <w:t>提交表</w:t>
      </w:r>
      <w:r w:rsidRPr="00236B0B">
        <w:rPr>
          <w:rFonts w:ascii="SimSun" w:eastAsia="SimSun" w:hAnsi="SimSun" w:cs="SimSun" w:hint="eastAsia"/>
          <w:color w:val="0077AA"/>
          <w:kern w:val="0"/>
          <w:sz w:val="20"/>
        </w:rPr>
        <w:t>单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"/&gt;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table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236B0B">
        <w:rPr>
          <w:rFonts w:ascii="Consolas" w:eastAsia="ＭＳ ゴシック" w:hAnsi="Consolas" w:cs="Consolas"/>
          <w:color w:val="000000"/>
          <w:kern w:val="0"/>
          <w:sz w:val="20"/>
        </w:rPr>
        <w:t xml:space="preserve">  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form:form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body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236B0B">
        <w:rPr>
          <w:rFonts w:ascii="Consolas" w:eastAsia="ＭＳ ゴシック" w:hAnsi="Consolas" w:cs="Consolas"/>
          <w:color w:val="990055"/>
          <w:kern w:val="0"/>
          <w:sz w:val="20"/>
        </w:rPr>
        <w:t>html</w:t>
      </w:r>
      <w:r w:rsidRPr="00236B0B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236B0B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HTML</w:t>
      </w:r>
    </w:p>
    <w:p w:rsidR="00236B0B" w:rsidRPr="00236B0B" w:rsidRDefault="00236B0B" w:rsidP="00236B0B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36B0B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result.jsp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文件的内容如下</w:t>
      </w:r>
      <w:r w:rsidRPr="00236B0B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0" w:author="Unknown"/>
          <w:rFonts w:ascii="Consolas" w:eastAsia="ＭＳ ゴシック" w:hAnsi="Consolas" w:cs="Consolas"/>
          <w:color w:val="000000"/>
          <w:kern w:val="0"/>
          <w:sz w:val="20"/>
        </w:rPr>
      </w:pPr>
      <w:ins w:id="1" w:author="Unknown"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%@ </w:t>
        </w:r>
        <w:r w:rsidRPr="00236B0B">
          <w:rPr>
            <w:rFonts w:ascii="Consolas" w:eastAsia="ＭＳ ゴシック" w:hAnsi="Consolas" w:cs="Consolas"/>
            <w:color w:val="669900"/>
            <w:kern w:val="0"/>
            <w:sz w:val="20"/>
          </w:rPr>
          <w:t>page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236B0B">
          <w:rPr>
            <w:rFonts w:ascii="Consolas" w:eastAsia="ＭＳ ゴシック" w:hAnsi="Consolas" w:cs="Consolas"/>
            <w:color w:val="669900"/>
            <w:kern w:val="0"/>
            <w:sz w:val="20"/>
          </w:rPr>
          <w:t>contentType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36B0B">
          <w:rPr>
            <w:rFonts w:ascii="Consolas" w:eastAsia="ＭＳ ゴシック" w:hAnsi="Consolas" w:cs="Consolas"/>
            <w:color w:val="0077AA"/>
            <w:kern w:val="0"/>
            <w:sz w:val="20"/>
          </w:rPr>
          <w:t>text/html; charset=UTF-8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236B0B">
          <w:rPr>
            <w:rFonts w:ascii="Consolas" w:eastAsia="ＭＳ ゴシック" w:hAnsi="Consolas" w:cs="Consolas"/>
            <w:color w:val="669900"/>
            <w:kern w:val="0"/>
            <w:sz w:val="20"/>
          </w:rPr>
          <w:t>%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" w:author="Unknown"/>
          <w:rFonts w:ascii="Consolas" w:eastAsia="ＭＳ ゴシック" w:hAnsi="Consolas" w:cs="Consolas"/>
          <w:color w:val="000000"/>
          <w:kern w:val="0"/>
          <w:sz w:val="20"/>
        </w:rPr>
      </w:pPr>
      <w:ins w:id="3" w:author="Unknown"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>&lt;%@taglib uri="http://www.springframework.org/tags/form" prefix="form"%&gt;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" w:author="Unknown"/>
          <w:rFonts w:ascii="Consolas" w:eastAsia="ＭＳ ゴシック" w:hAnsi="Consolas" w:cs="Consolas"/>
          <w:color w:val="000000"/>
          <w:kern w:val="0"/>
          <w:sz w:val="20"/>
        </w:rPr>
      </w:pPr>
      <w:ins w:id="5" w:author="Unknown"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" w:author="Unknown"/>
          <w:rFonts w:ascii="Consolas" w:eastAsia="ＭＳ ゴシック" w:hAnsi="Consolas" w:cs="Consolas"/>
          <w:color w:val="000000"/>
          <w:kern w:val="0"/>
          <w:sz w:val="20"/>
        </w:rPr>
      </w:pPr>
      <w:ins w:id="7" w:author="Unknown"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" w:author="Unknown"/>
          <w:rFonts w:ascii="Consolas" w:eastAsia="ＭＳ ゴシック" w:hAnsi="Consolas" w:cs="Consolas"/>
          <w:color w:val="000000"/>
          <w:kern w:val="0"/>
          <w:sz w:val="20"/>
        </w:rPr>
      </w:pPr>
      <w:ins w:id="9" w:author="Unknown"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>Spring MVC</w:t>
        </w:r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>表</w:t>
        </w:r>
        <w:r w:rsidRPr="00236B0B">
          <w:rPr>
            <w:rFonts w:ascii="SimSun" w:eastAsia="SimSun" w:hAnsi="SimSun" w:cs="SimSun" w:hint="eastAsia"/>
            <w:color w:val="000000"/>
            <w:kern w:val="0"/>
            <w:sz w:val="20"/>
          </w:rPr>
          <w:t>单处</w:t>
        </w:r>
        <w:r w:rsidRPr="00236B0B">
          <w:rPr>
            <w:rFonts w:ascii="ＭＳ ゴシック" w:eastAsia="ＭＳ ゴシック" w:hAnsi="ＭＳ ゴシック" w:cs="ＭＳ ゴシック" w:hint="eastAsia"/>
            <w:color w:val="000000"/>
            <w:kern w:val="0"/>
            <w:sz w:val="20"/>
          </w:rPr>
          <w:t>理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" w:author="Unknown"/>
          <w:rFonts w:ascii="Consolas" w:eastAsia="ＭＳ ゴシック" w:hAnsi="Consolas" w:cs="Consolas"/>
          <w:color w:val="000000"/>
          <w:kern w:val="0"/>
          <w:sz w:val="20"/>
        </w:rPr>
      </w:pPr>
      <w:ins w:id="11" w:author="Unknown"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" w:author="Unknown"/>
          <w:rFonts w:ascii="Consolas" w:eastAsia="ＭＳ ゴシック" w:hAnsi="Consolas" w:cs="Consolas"/>
          <w:color w:val="000000"/>
          <w:kern w:val="0"/>
          <w:sz w:val="20"/>
        </w:rPr>
      </w:pPr>
      <w:ins w:id="13" w:author="Unknown"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" w:author="Unknown"/>
          <w:rFonts w:ascii="Consolas" w:eastAsia="ＭＳ ゴシック" w:hAnsi="Consolas" w:cs="Consolas"/>
          <w:color w:val="000000"/>
          <w:kern w:val="0"/>
          <w:sz w:val="20"/>
        </w:rPr>
      </w:pPr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5" w:author="Unknown"/>
          <w:rFonts w:ascii="Consolas" w:eastAsia="ＭＳ ゴシック" w:hAnsi="Consolas" w:cs="Consolas"/>
          <w:color w:val="000000"/>
          <w:kern w:val="0"/>
          <w:sz w:val="20"/>
        </w:rPr>
      </w:pPr>
      <w:ins w:id="16" w:author="Unknown"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>提交的学生信息如下</w:t>
        </w:r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- 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7" w:author="Unknown"/>
          <w:rFonts w:ascii="Consolas" w:eastAsia="ＭＳ ゴシック" w:hAnsi="Consolas" w:cs="Consolas"/>
          <w:color w:val="000000"/>
          <w:kern w:val="0"/>
          <w:sz w:val="20"/>
        </w:rPr>
      </w:pPr>
      <w:ins w:id="18" w:author="Unknown"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table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9" w:author="Unknown"/>
          <w:rFonts w:ascii="Consolas" w:eastAsia="ＭＳ ゴシック" w:hAnsi="Consolas" w:cs="Consolas"/>
          <w:color w:val="000000"/>
          <w:kern w:val="0"/>
          <w:sz w:val="20"/>
        </w:rPr>
      </w:pPr>
      <w:ins w:id="20" w:author="Unknown"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1" w:author="Unknown"/>
          <w:rFonts w:ascii="Consolas" w:eastAsia="ＭＳ ゴシック" w:hAnsi="Consolas" w:cs="Consolas"/>
          <w:color w:val="000000"/>
          <w:kern w:val="0"/>
          <w:sz w:val="20"/>
        </w:rPr>
      </w:pPr>
      <w:ins w:id="22" w:author="Unknown"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>名称：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3" w:author="Unknown"/>
          <w:rFonts w:ascii="Consolas" w:eastAsia="ＭＳ ゴシック" w:hAnsi="Consolas" w:cs="Consolas"/>
          <w:color w:val="000000"/>
          <w:kern w:val="0"/>
          <w:sz w:val="20"/>
        </w:rPr>
      </w:pPr>
      <w:ins w:id="24" w:author="Unknown"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>${name}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5" w:author="Unknown"/>
          <w:rFonts w:ascii="Consolas" w:eastAsia="ＭＳ ゴシック" w:hAnsi="Consolas" w:cs="Consolas"/>
          <w:color w:val="000000"/>
          <w:kern w:val="0"/>
          <w:sz w:val="20"/>
        </w:rPr>
      </w:pPr>
      <w:ins w:id="26" w:author="Unknown"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7" w:author="Unknown"/>
          <w:rFonts w:ascii="Consolas" w:eastAsia="ＭＳ ゴシック" w:hAnsi="Consolas" w:cs="Consolas"/>
          <w:color w:val="000000"/>
          <w:kern w:val="0"/>
          <w:sz w:val="20"/>
        </w:rPr>
      </w:pPr>
      <w:ins w:id="28" w:author="Unknown"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lastRenderedPageBreak/>
          <w:t xml:space="preserve">    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9" w:author="Unknown"/>
          <w:rFonts w:ascii="Consolas" w:eastAsia="ＭＳ ゴシック" w:hAnsi="Consolas" w:cs="Consolas"/>
          <w:color w:val="000000"/>
          <w:kern w:val="0"/>
          <w:sz w:val="20"/>
        </w:rPr>
      </w:pPr>
      <w:ins w:id="30" w:author="Unknown"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>年</w:t>
        </w:r>
        <w:r w:rsidRPr="00236B0B">
          <w:rPr>
            <w:rFonts w:ascii="SimSun" w:eastAsia="SimSun" w:hAnsi="SimSun" w:cs="SimSun" w:hint="eastAsia"/>
            <w:color w:val="000000"/>
            <w:kern w:val="0"/>
            <w:sz w:val="20"/>
          </w:rPr>
          <w:t>龄</w:t>
        </w:r>
        <w:r w:rsidRPr="00236B0B">
          <w:rPr>
            <w:rFonts w:ascii="ＭＳ ゴシック" w:eastAsia="ＭＳ ゴシック" w:hAnsi="ＭＳ ゴシック" w:cs="ＭＳ ゴシック" w:hint="eastAsia"/>
            <w:color w:val="000000"/>
            <w:kern w:val="0"/>
            <w:sz w:val="20"/>
          </w:rPr>
          <w:t>：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1" w:author="Unknown"/>
          <w:rFonts w:ascii="Consolas" w:eastAsia="ＭＳ ゴシック" w:hAnsi="Consolas" w:cs="Consolas"/>
          <w:color w:val="000000"/>
          <w:kern w:val="0"/>
          <w:sz w:val="20"/>
        </w:rPr>
      </w:pPr>
      <w:ins w:id="32" w:author="Unknown"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>${age}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3" w:author="Unknown"/>
          <w:rFonts w:ascii="Consolas" w:eastAsia="ＭＳ ゴシック" w:hAnsi="Consolas" w:cs="Consolas"/>
          <w:color w:val="000000"/>
          <w:kern w:val="0"/>
          <w:sz w:val="20"/>
        </w:rPr>
      </w:pPr>
      <w:ins w:id="34" w:author="Unknown"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5" w:author="Unknown"/>
          <w:rFonts w:ascii="Consolas" w:eastAsia="ＭＳ ゴシック" w:hAnsi="Consolas" w:cs="Consolas"/>
          <w:color w:val="000000"/>
          <w:kern w:val="0"/>
          <w:sz w:val="20"/>
        </w:rPr>
      </w:pPr>
      <w:ins w:id="36" w:author="Unknown"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7" w:author="Unknown"/>
          <w:rFonts w:ascii="Consolas" w:eastAsia="ＭＳ ゴシック" w:hAnsi="Consolas" w:cs="Consolas"/>
          <w:color w:val="000000"/>
          <w:kern w:val="0"/>
          <w:sz w:val="20"/>
        </w:rPr>
      </w:pPr>
      <w:ins w:id="38" w:author="Unknown"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36B0B">
          <w:rPr>
            <w:rFonts w:ascii="SimSun" w:eastAsia="SimSun" w:hAnsi="SimSun" w:cs="SimSun" w:hint="eastAsia"/>
            <w:color w:val="000000"/>
            <w:kern w:val="0"/>
            <w:sz w:val="20"/>
          </w:rPr>
          <w:t>编</w:t>
        </w:r>
        <w:r w:rsidRPr="00236B0B">
          <w:rPr>
            <w:rFonts w:ascii="ＭＳ ゴシック" w:eastAsia="ＭＳ ゴシック" w:hAnsi="ＭＳ ゴシック" w:cs="ＭＳ ゴシック" w:hint="eastAsia"/>
            <w:color w:val="000000"/>
            <w:kern w:val="0"/>
            <w:sz w:val="20"/>
          </w:rPr>
          <w:t>号：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9" w:author="Unknown"/>
          <w:rFonts w:ascii="Consolas" w:eastAsia="ＭＳ ゴシック" w:hAnsi="Consolas" w:cs="Consolas"/>
          <w:color w:val="000000"/>
          <w:kern w:val="0"/>
          <w:sz w:val="20"/>
        </w:rPr>
      </w:pPr>
      <w:ins w:id="40" w:author="Unknown"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>${id}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1" w:author="Unknown"/>
          <w:rFonts w:ascii="Consolas" w:eastAsia="ＭＳ ゴシック" w:hAnsi="Consolas" w:cs="Consolas"/>
          <w:color w:val="000000"/>
          <w:kern w:val="0"/>
          <w:sz w:val="20"/>
        </w:rPr>
      </w:pPr>
      <w:ins w:id="42" w:author="Unknown"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3" w:author="Unknown"/>
          <w:rFonts w:ascii="Consolas" w:eastAsia="ＭＳ ゴシック" w:hAnsi="Consolas" w:cs="Consolas"/>
          <w:color w:val="000000"/>
          <w:kern w:val="0"/>
          <w:sz w:val="20"/>
        </w:rPr>
      </w:pPr>
      <w:ins w:id="44" w:author="Unknown"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table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36B0B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5" w:author="Unknown"/>
          <w:rFonts w:ascii="Consolas" w:eastAsia="ＭＳ ゴシック" w:hAnsi="Consolas" w:cs="Consolas"/>
          <w:color w:val="000000"/>
          <w:kern w:val="0"/>
          <w:sz w:val="20"/>
        </w:rPr>
      </w:pPr>
      <w:ins w:id="46" w:author="Unknown"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7" w:author="Unknown"/>
          <w:rFonts w:ascii="Consolas" w:eastAsia="ＭＳ ゴシック" w:hAnsi="Consolas" w:cs="Consolas"/>
          <w:color w:val="000000"/>
          <w:kern w:val="0"/>
          <w:sz w:val="20"/>
        </w:rPr>
      </w:pPr>
      <w:ins w:id="48" w:author="Unknown"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36B0B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236B0B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36B0B" w:rsidRPr="00236B0B" w:rsidRDefault="00236B0B" w:rsidP="00236B0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49" w:author="Unknown"/>
          <w:rFonts w:ascii="Consolas" w:eastAsia="ＭＳ ゴシック" w:hAnsi="Consolas" w:cs="Consolas"/>
          <w:color w:val="000000"/>
          <w:kern w:val="0"/>
          <w:sz w:val="20"/>
          <w:szCs w:val="20"/>
          <w:lang w:eastAsia="zh-CN"/>
        </w:rPr>
      </w:pPr>
      <w:ins w:id="50" w:author="Unknown">
        <w:r w:rsidRPr="00236B0B">
          <w:rPr>
            <w:rFonts w:ascii="Consolas" w:eastAsia="ＭＳ ゴシック" w:hAnsi="Consolas" w:cs="Consolas"/>
            <w:color w:val="BBBBBB"/>
            <w:kern w:val="0"/>
            <w:sz w:val="16"/>
            <w:szCs w:val="16"/>
            <w:lang w:eastAsia="zh-CN"/>
          </w:rPr>
          <w:t>HTML</w:t>
        </w:r>
      </w:ins>
    </w:p>
    <w:p w:rsidR="00236B0B" w:rsidRPr="00236B0B" w:rsidRDefault="00236B0B" w:rsidP="00236B0B">
      <w:pPr>
        <w:widowControl/>
        <w:shd w:val="clear" w:color="auto" w:fill="FFFFFF"/>
        <w:spacing w:after="120"/>
        <w:jc w:val="left"/>
        <w:rPr>
          <w:ins w:id="51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52" w:author="Unknown"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完成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创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建源和配置文件后，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导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出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用程序。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右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键单击应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用程序，并使用</w:t>
        </w:r>
        <w:r w:rsidRPr="00236B0B">
          <w:rPr>
            <w:rFonts w:ascii="SimSun" w:eastAsia="SimSun" w:hAnsi="SimSun" w:cs="SimSun" w:hint="eastAsia"/>
            <w:b/>
            <w:bCs/>
            <w:color w:val="333344"/>
            <w:kern w:val="0"/>
            <w:sz w:val="23"/>
          </w:rPr>
          <w:t>导</w:t>
        </w:r>
        <w:r w:rsidRPr="00236B0B">
          <w:rPr>
            <w:rFonts w:ascii="ＭＳ Ｐゴシック" w:eastAsia="ＭＳ Ｐゴシック" w:hAnsi="ＭＳ Ｐゴシック" w:cs="ＭＳ Ｐゴシック" w:hint="eastAsia"/>
            <w:b/>
            <w:bCs/>
            <w:color w:val="333344"/>
            <w:kern w:val="0"/>
            <w:sz w:val="23"/>
          </w:rPr>
          <w:t>出</w:t>
        </w:r>
        <w:r w:rsidRPr="00236B0B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&gt; WAR</w:t>
        </w:r>
        <w:r w:rsidRPr="00236B0B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文件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选项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，并将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</w:rPr>
          <w:t> </w:t>
        </w:r>
        <w:r w:rsidRPr="00236B0B">
          <w:rPr>
            <w:rFonts w:ascii="Consolas" w:eastAsia="ＭＳ ゴシック" w:hAnsi="Consolas" w:cs="Consolas"/>
            <w:color w:val="C7254E"/>
            <w:kern w:val="0"/>
            <w:sz w:val="23"/>
          </w:rPr>
          <w:t>FormHandling.war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</w:rPr>
          <w:t> 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文件保存在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Tomcat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的</w:t>
        </w:r>
        <w:r w:rsidRPr="00236B0B">
          <w:rPr>
            <w:rFonts w:ascii="Consolas" w:eastAsia="ＭＳ ゴシック" w:hAnsi="Consolas" w:cs="Consolas"/>
            <w:color w:val="C7254E"/>
            <w:kern w:val="0"/>
            <w:sz w:val="23"/>
          </w:rPr>
          <w:t>webapps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文件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夹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中。或者直接右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键选择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“</w:t>
        </w:r>
        <w:r w:rsidRPr="00236B0B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Run As -&gt; Run On Server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”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。</w:t>
        </w:r>
      </w:ins>
    </w:p>
    <w:p w:rsidR="00236B0B" w:rsidRPr="00236B0B" w:rsidRDefault="00236B0B" w:rsidP="00236B0B">
      <w:pPr>
        <w:widowControl/>
        <w:shd w:val="clear" w:color="auto" w:fill="FFFFFF"/>
        <w:spacing w:after="120"/>
        <w:jc w:val="left"/>
        <w:rPr>
          <w:ins w:id="53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54" w:author="Unknown"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启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动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Tomcat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器，并确保您能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够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使用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标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准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浏览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器从</w:t>
        </w:r>
        <w:r w:rsidRPr="00236B0B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webapps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文件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夹访问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其他网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页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。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尝试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 =&gt;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instrText xml:space="preserve"> HYPERLINK "http://localhost:8080/FormHandling/student" \t "_blank" </w:instrTex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236B0B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http://localhost:8080/FormHandling/student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，如果</w:t>
        </w:r>
        <w:r w:rsidRPr="00236B0B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Spring Web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用程序没有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问题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，那么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应该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看到以下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果：</w:t>
        </w:r>
      </w:ins>
    </w:p>
    <w:p w:rsidR="00236B0B" w:rsidRPr="00236B0B" w:rsidRDefault="00236B0B" w:rsidP="00236B0B">
      <w:pPr>
        <w:widowControl/>
        <w:shd w:val="clear" w:color="auto" w:fill="FFFFFF"/>
        <w:spacing w:after="120"/>
        <w:jc w:val="left"/>
        <w:rPr>
          <w:ins w:id="55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7229475" cy="3838575"/>
            <wp:effectExtent l="19050" t="0" r="9525" b="0"/>
            <wp:docPr id="3" name="図 3" descr="http://www.yiibai.com/uploads/images/201701/18/628160137_81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1/18/628160137_818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B0B" w:rsidRPr="00236B0B" w:rsidRDefault="00236B0B" w:rsidP="00236B0B">
      <w:pPr>
        <w:widowControl/>
        <w:shd w:val="clear" w:color="auto" w:fill="FFFFFF"/>
        <w:spacing w:after="120"/>
        <w:jc w:val="left"/>
        <w:rPr>
          <w:ins w:id="56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57" w:author="Unknown"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提交所需信息后，点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击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提交按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钮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提交表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单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。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</w:t>
        </w:r>
        <w:r w:rsidRPr="00236B0B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如果</w:t>
        </w:r>
        <w:r w:rsidRPr="00236B0B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Spring Web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用程序没有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问题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，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应该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看到以下</w:t>
        </w:r>
        <w:r w:rsidRPr="00236B0B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结</w:t>
        </w:r>
        <w:r w:rsidRPr="00236B0B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果：</w:t>
        </w:r>
      </w:ins>
    </w:p>
    <w:p w:rsidR="00236B0B" w:rsidRPr="00236B0B" w:rsidRDefault="00236B0B" w:rsidP="00236B0B">
      <w:pPr>
        <w:widowControl/>
        <w:shd w:val="clear" w:color="auto" w:fill="FFFFFF"/>
        <w:spacing w:after="120"/>
        <w:jc w:val="left"/>
        <w:rPr>
          <w:ins w:id="58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7229475" cy="3838575"/>
            <wp:effectExtent l="19050" t="0" r="9525" b="0"/>
            <wp:docPr id="4" name="図 4" descr="http://www.yiibai.com/uploads/images/201701/18/856160138_86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yiibai.com/uploads/images/201701/18/856160138_8619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C3C" w:rsidRDefault="001F4C3C"/>
    <w:sectPr w:rsidR="001F4C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C3C" w:rsidRDefault="001F4C3C" w:rsidP="00236B0B">
      <w:r>
        <w:separator/>
      </w:r>
    </w:p>
  </w:endnote>
  <w:endnote w:type="continuationSeparator" w:id="1">
    <w:p w:rsidR="001F4C3C" w:rsidRDefault="001F4C3C" w:rsidP="00236B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C3C" w:rsidRDefault="001F4C3C" w:rsidP="00236B0B">
      <w:r>
        <w:separator/>
      </w:r>
    </w:p>
  </w:footnote>
  <w:footnote w:type="continuationSeparator" w:id="1">
    <w:p w:rsidR="001F4C3C" w:rsidRDefault="001F4C3C" w:rsidP="00236B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516C8"/>
    <w:multiLevelType w:val="multilevel"/>
    <w:tmpl w:val="C2CA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575A14"/>
    <w:multiLevelType w:val="multilevel"/>
    <w:tmpl w:val="C2CA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6B0B"/>
    <w:rsid w:val="001F4C3C"/>
    <w:rsid w:val="0023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36B0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236B0B"/>
  </w:style>
  <w:style w:type="paragraph" w:styleId="a5">
    <w:name w:val="footer"/>
    <w:basedOn w:val="a"/>
    <w:link w:val="a6"/>
    <w:uiPriority w:val="99"/>
    <w:semiHidden/>
    <w:unhideWhenUsed/>
    <w:rsid w:val="00236B0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236B0B"/>
  </w:style>
  <w:style w:type="paragraph" w:styleId="Web">
    <w:name w:val="Normal (Web)"/>
    <w:basedOn w:val="a"/>
    <w:uiPriority w:val="99"/>
    <w:semiHidden/>
    <w:unhideWhenUsed/>
    <w:rsid w:val="00236B0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36B0B"/>
    <w:rPr>
      <w:b/>
      <w:bCs/>
    </w:rPr>
  </w:style>
  <w:style w:type="character" w:customStyle="1" w:styleId="apple-converted-space">
    <w:name w:val="apple-converted-space"/>
    <w:basedOn w:val="a0"/>
    <w:rsid w:val="00236B0B"/>
  </w:style>
  <w:style w:type="character" w:styleId="HTML">
    <w:name w:val="HTML Code"/>
    <w:basedOn w:val="a0"/>
    <w:uiPriority w:val="99"/>
    <w:semiHidden/>
    <w:unhideWhenUsed/>
    <w:rsid w:val="00236B0B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36B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236B0B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oken">
    <w:name w:val="token"/>
    <w:basedOn w:val="a0"/>
    <w:rsid w:val="00236B0B"/>
  </w:style>
  <w:style w:type="character" w:styleId="a8">
    <w:name w:val="Hyperlink"/>
    <w:basedOn w:val="a0"/>
    <w:uiPriority w:val="99"/>
    <w:semiHidden/>
    <w:unhideWhenUsed/>
    <w:rsid w:val="00236B0B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36B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36B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2017-11-20T03:45:00Z</dcterms:created>
  <dcterms:modified xsi:type="dcterms:W3CDTF">2017-11-20T03:49:00Z</dcterms:modified>
</cp:coreProperties>
</file>