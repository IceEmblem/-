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71" w:rsidRPr="00084E71" w:rsidRDefault="00084E71" w:rsidP="00084E71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这</w:t>
      </w:r>
      <w:r w:rsidRPr="00084E7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一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节</w:t>
      </w:r>
      <w:r w:rsidRPr="00084E7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中，我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们</w:t>
      </w:r>
      <w:r w:rsidRPr="00084E7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以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Spring4 MVC HelloWorld 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注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释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/JavaConfig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为</w:t>
      </w:r>
      <w:r w:rsidRPr="00084E7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示例，一步一步以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简单</w:t>
      </w:r>
      <w:r w:rsidRPr="00084E7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的方式学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Spring4 MVC 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的注解，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项</w:t>
      </w:r>
      <w:r w:rsidRPr="00084E7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目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设</w:t>
      </w:r>
      <w:r w:rsidRPr="00084E7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置，代</w:t>
      </w:r>
      <w:r w:rsidRPr="00084E71">
        <w:rPr>
          <w:rFonts w:ascii="SimSun" w:eastAsia="SimSun" w:hAnsi="SimSun" w:cs="SimSun"/>
          <w:color w:val="333344"/>
          <w:kern w:val="0"/>
          <w:sz w:val="23"/>
          <w:szCs w:val="23"/>
        </w:rPr>
        <w:t>码</w:t>
      </w:r>
      <w:r w:rsidRPr="00084E71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，部署和运行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在先前的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</w:t>
      </w:r>
      <w:hyperlink r:id="rId7" w:tgtFrame="_blank" w:history="1">
        <w:r w:rsidRPr="00084E71">
          <w:rPr>
            <w:rFonts w:ascii="Helvetica" w:eastAsia="ＭＳ Ｐゴシック" w:hAnsi="Helvetica" w:cs="Helvetica"/>
            <w:color w:val="3298D6"/>
            <w:kern w:val="0"/>
            <w:sz w:val="23"/>
            <w:u w:val="single"/>
          </w:rPr>
          <w:t>Spring MVC 4 Hello World XML</w:t>
        </w:r>
        <w:r w:rsidRPr="00084E71">
          <w:rPr>
            <w:rFonts w:ascii="Helvetica" w:eastAsia="ＭＳ Ｐゴシック" w:hAnsi="Helvetica" w:cs="Helvetica"/>
            <w:color w:val="3298D6"/>
            <w:kern w:val="0"/>
            <w:sz w:val="23"/>
            <w:u w:val="single"/>
          </w:rPr>
          <w:t>教程示例中</w:t>
        </w:r>
      </w:hyperlink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,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已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经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XML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配置开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发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了一个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Hello World Web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用程序。但是，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XML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不是配置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用程序的唯一途径。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或者，我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可以使用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Java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配置来配置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用程序。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如果回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头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看看之前的教程，你会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发现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已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经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使用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XML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配置在两个地方。第一个是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 spring-servlet.xml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在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里我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定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义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解析程序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识别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真正的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，位置搜索，通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过组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件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扫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描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Bean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。第二个是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 web.xml,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定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义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前端控制器配置和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URL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模式将被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找匹配。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在本教程中，我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将再次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建一个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Hello world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的例子，但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个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时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候我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使用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Java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配置。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将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删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除上面提到的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XML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文件，并通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过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它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们对应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Java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替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换这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些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XML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配置。</w:t>
      </w:r>
    </w:p>
    <w:p w:rsidR="00084E71" w:rsidRPr="00084E71" w:rsidRDefault="00084E71" w:rsidP="00084E71">
      <w:pPr>
        <w:widowControl/>
        <w:spacing w:before="150" w:after="15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84E7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>
          <v:rect id="_x0000_i1025" style="width:0;height:.75pt" o:hralign="center" o:hrstd="t" o:hrnoshade="t" o:hr="t" fillcolor="#334" stroked="f">
            <v:textbox inset="5.85pt,.7pt,5.85pt,.7pt"/>
          </v:rect>
        </w:pict>
      </w:r>
    </w:p>
    <w:p w:rsidR="00084E71" w:rsidRPr="00084E71" w:rsidRDefault="00084E71" w:rsidP="00084E71">
      <w:pPr>
        <w:widowControl/>
        <w:shd w:val="clear" w:color="auto" w:fill="FFFFFF"/>
        <w:spacing w:before="150" w:after="15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以下技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术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堆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栈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需要使用到：</w:t>
      </w:r>
    </w:p>
    <w:p w:rsidR="00084E71" w:rsidRPr="00084E71" w:rsidRDefault="00084E71" w:rsidP="00084E71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 4.0.6.RELEASE</w:t>
      </w:r>
    </w:p>
    <w:p w:rsidR="00084E71" w:rsidRPr="00084E71" w:rsidRDefault="00084E71" w:rsidP="00084E71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Maven 3</w:t>
      </w:r>
    </w:p>
    <w:p w:rsidR="00084E71" w:rsidRPr="00084E71" w:rsidRDefault="00084E71" w:rsidP="00084E71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JDK 1.6</w:t>
      </w:r>
    </w:p>
    <w:p w:rsidR="00084E71" w:rsidRPr="00084E71" w:rsidRDefault="00084E71" w:rsidP="00084E71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Tomcat 8.0.21</w:t>
      </w:r>
    </w:p>
    <w:p w:rsidR="00084E71" w:rsidRPr="00084E71" w:rsidRDefault="00084E71" w:rsidP="00084E71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JUNO Service Release 2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现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在我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开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始！</w:t>
      </w:r>
    </w:p>
    <w:p w:rsidR="00084E71" w:rsidRPr="00084E71" w:rsidRDefault="00084E71" w:rsidP="00084E71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</w:pP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第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1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  <w:lang w:eastAsia="zh-CN"/>
        </w:rPr>
        <w:t>步：</w:t>
      </w:r>
      <w:r w:rsidRPr="00084E71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  <w:lang w:eastAsia="zh-CN"/>
        </w:rPr>
        <w:t>创</w:t>
      </w:r>
      <w:r w:rsidRPr="00084E71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4"/>
          <w:szCs w:val="24"/>
          <w:lang w:eastAsia="zh-CN"/>
        </w:rPr>
        <w:t>建所需的目</w:t>
      </w:r>
      <w:r w:rsidRPr="00084E71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  <w:lang w:eastAsia="zh-CN"/>
        </w:rPr>
        <w:t>录结</w:t>
      </w:r>
      <w:r w:rsidRPr="00084E71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4"/>
          <w:szCs w:val="24"/>
          <w:lang w:eastAsia="zh-CN"/>
        </w:rPr>
        <w:t>构</w:t>
      </w:r>
      <w:r w:rsidRPr="00084E71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  <w:lang w:eastAsia="zh-CN"/>
        </w:rPr>
        <w:t>项</w:t>
      </w:r>
      <w:r w:rsidRPr="00084E71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4"/>
          <w:szCs w:val="24"/>
          <w:lang w:eastAsia="zh-CN"/>
        </w:rPr>
        <w:t>目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</w:t>
      </w:r>
      <w:hyperlink r:id="rId8" w:tgtFrame="_blank" w:history="1">
        <w:r w:rsidRPr="00084E71">
          <w:rPr>
            <w:rFonts w:ascii="Helvetica" w:eastAsia="ＭＳ Ｐゴシック" w:hAnsi="Helvetica" w:cs="Helvetica"/>
            <w:color w:val="3298D6"/>
            <w:kern w:val="0"/>
            <w:sz w:val="23"/>
            <w:u w:val="single"/>
          </w:rPr>
          <w:t>使用</w:t>
        </w:r>
        <w:r w:rsidRPr="00084E71">
          <w:rPr>
            <w:rFonts w:ascii="Helvetica" w:eastAsia="ＭＳ Ｐゴシック" w:hAnsi="Helvetica" w:cs="Helvetica"/>
            <w:color w:val="3298D6"/>
            <w:kern w:val="0"/>
            <w:sz w:val="23"/>
            <w:u w:val="single"/>
          </w:rPr>
          <w:t>Eclipse</w:t>
        </w:r>
        <w:r w:rsidRPr="00084E71">
          <w:rPr>
            <w:rFonts w:ascii="SimSun" w:eastAsia="SimSun" w:hAnsi="SimSun" w:cs="SimSun" w:hint="eastAsia"/>
            <w:color w:val="3298D6"/>
            <w:kern w:val="0"/>
            <w:sz w:val="23"/>
            <w:u w:val="single"/>
          </w:rPr>
          <w:t>创</w:t>
        </w:r>
        <w:r w:rsidRPr="00084E71">
          <w:rPr>
            <w:rFonts w:ascii="ＭＳ Ｐゴシック" w:eastAsia="ＭＳ Ｐゴシック" w:hAnsi="ＭＳ Ｐゴシック" w:cs="ＭＳ Ｐゴシック" w:hint="eastAsia"/>
            <w:color w:val="3298D6"/>
            <w:kern w:val="0"/>
            <w:sz w:val="23"/>
            <w:u w:val="single"/>
          </w:rPr>
          <w:t>建一个</w:t>
        </w:r>
        <w:r w:rsidRPr="00084E71">
          <w:rPr>
            <w:rFonts w:ascii="Helvetica" w:eastAsia="ＭＳ Ｐゴシック" w:hAnsi="Helvetica" w:cs="Helvetica"/>
            <w:color w:val="3298D6"/>
            <w:kern w:val="0"/>
            <w:sz w:val="23"/>
            <w:u w:val="single"/>
          </w:rPr>
          <w:t>Maven web</w:t>
        </w:r>
        <w:r w:rsidRPr="00084E71">
          <w:rPr>
            <w:rFonts w:ascii="Helvetica" w:eastAsia="ＭＳ Ｐゴシック" w:hAnsi="Helvetica" w:cs="Helvetica"/>
            <w:color w:val="3298D6"/>
            <w:kern w:val="0"/>
            <w:sz w:val="23"/>
            <w:u w:val="single"/>
          </w:rPr>
          <w:t>工程</w:t>
        </w:r>
      </w:hyperlink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包含使用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一步一步的向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导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来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Maven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084E71" w:rsidRPr="00084E71" w:rsidRDefault="00084E71" w:rsidP="00084E71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以下将是最后的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结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构。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3667125" cy="4867275"/>
            <wp:effectExtent l="19050" t="0" r="9525" b="0"/>
            <wp:docPr id="2" name="図 2" descr="http://www.yiibai.com/uploads/tutorial/20160115/1-1601151F611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tutorial/20160115/1-1601151F61195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71" w:rsidRPr="00084E71" w:rsidRDefault="00084E71" w:rsidP="00084E71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现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在，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让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来添加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/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更新上面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讨论项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结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构中每一个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细节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提到的内容。</w:t>
      </w:r>
    </w:p>
    <w:p w:rsidR="00084E71" w:rsidRPr="00084E71" w:rsidRDefault="00084E71" w:rsidP="00084E71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</w:pP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第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2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步：使用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Spring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和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Servlet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依</w:t>
      </w:r>
      <w:r w:rsidRPr="00084E71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</w:rPr>
        <w:t>赖</w:t>
      </w:r>
      <w:r w:rsidRPr="00084E71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4"/>
          <w:szCs w:val="24"/>
        </w:rPr>
        <w:t>更新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pom.xml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要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讨论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以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Spring Java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基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础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的配置取决于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Servlet 3.0 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API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因此，我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需要包含的依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赖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pom.xml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中。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&lt;?xml version="1.0"?&gt;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&lt;project xsi:schemaLocation="http://maven.apache.org/POM/4.0.0 http://maven.apache.org/xsd/maven-4.0.0.xsd"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xmlns="http://maven.apache.org/POM/4.0.0" xmlns:xsi="http://www.w3.org/2001/XMLSchema-instance"&gt;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&lt;modelVersion&gt;4.0.0&lt;/modelVersion&gt;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  <w:t>&lt;groupId&gt;com.yiibai.springmvc&lt;/groupId&gt;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&lt;artifactId&gt;Spring4MVCHelloWorldNoXMLDemo&lt;/artifactId&gt;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&lt;packaging&gt;war&lt;/packaging&gt;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&lt;version&gt;1.0.0&lt;/version&gt;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&lt;name&gt;Spring4MVCHelloWorldNoXMLDemo&lt;/name&gt;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&lt;properties&gt;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&lt;springframework.version&gt;4.0.6.RELEASE&lt;/springframework.version&gt;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&lt;/properties&gt;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&lt;dependencies&gt;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&lt;groupId&gt;org.springframework&lt;/groupId&gt;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&lt;artifactId&gt;spring-webmvc&lt;/artifactId&gt;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&lt;version&gt;${springframework.version}&lt;/version&gt;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&lt;groupId&gt;javax.servlet&lt;/groupId&gt;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&lt;artifactId&gt;javax.servlet-api&lt;/artifactId&gt;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&lt;version&gt;3.1.0&lt;/version&gt;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&lt;groupId&gt;javax.servlet.jsp&lt;/groupId&gt;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&lt;artifactId&gt;javax.servlet.jsp-api&lt;/artifactId&gt;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&lt;version&gt;2.3.1&lt;/version&gt;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&lt;dependency&gt;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&lt;groupId&gt;javax.servlet&lt;/groupId&gt;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&lt;artifactId&gt;jstl&lt;/artifactId&gt;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&lt;version&gt;1.2&lt;/version&gt;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&lt;/dependencies&gt;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&lt;build&gt;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&lt;pluginManagement&gt;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&lt;plugins&gt;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&lt;plugin&gt;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&lt;groupId&gt;org.apache.maven.plugins&lt;/groupId&gt;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&lt;artifactId&gt;maven-war-plugin&lt;/artifactId&gt;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&lt;version&gt;2.4&lt;/version&gt;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&lt;configuration&gt;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&lt;warSourceDirectory&gt;src/main/webapp&lt;/warSourceDirectory&gt;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&lt;warName&gt;Spring4MVCHelloWorldNoXMLDemo&lt;/warName&gt;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&lt;failOnMissingWebXml&gt;false&lt;/failOnMissingWebXml&gt;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&lt;/configuration&gt;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&lt;/plugin&gt;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&lt;/plugins&gt;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&lt;/pluginManagement&gt;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&lt;finalName&gt;Spring4MVCHelloWorldNoXMLDemo&lt;/finalName&gt;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&lt;/build&gt;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&lt;/project&gt; 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首先要注意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maven-war-plugin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插件的声明。正如我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将完全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删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除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web.xml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需要配置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个插件，以避免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Maven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构建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war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包失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败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第二个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变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化是加入了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JSP/Servlet/Jstl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的依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赖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关系，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些我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可能需要，因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将要使用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 servlet API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和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JSTL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在我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的代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码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中。在一般情况下，容器已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经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包含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些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库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，从而在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pom.xml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中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为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他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提供了，我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可以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设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置作用范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围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。</w:t>
      </w:r>
    </w:p>
    <w:p w:rsidR="00084E71" w:rsidRPr="00084E71" w:rsidRDefault="00084E71" w:rsidP="00084E71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</w:pP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第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3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步：添加控制器</w:t>
      </w:r>
    </w:p>
    <w:p w:rsidR="00084E71" w:rsidRPr="00084E71" w:rsidRDefault="00084E71" w:rsidP="00084E71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src/main/java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下添加一个控制器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，如下所示：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com.yiibai.springmvc.controller.HelloWorldController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package com.yiibai.springmvc.controller;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org.springframework.stereotype.Controller;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org.springframework.ui.ModelMap;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org.springframework.web.bind.annotation.RequestMapping;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org.springframework.web.bind.annotation.RequestMethod;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@Controller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@RequestMapping("/")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public class HelloWorldController {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@RequestMapping(method = RequestMethod.GET)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sayHello(ModelMap model) {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model.addAttribute("greeting", "Hello World from Spring 4 MVC");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"welcome";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@RequestMapping(value = "/helloagain", method = RequestMethod.GET)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String sayHelloAgain(ModelMap model) {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model.addAttribute("greeting", "Hello World Again, from Spring 4 MVC");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"welcome";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} 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名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@Controller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注解声明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个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 bean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以及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@RequestMapping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注解声明了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个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是默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认处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理程序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键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入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“/”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的所有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求。第一种方法没有声明因此任何映射，它将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继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承映射的映射声明是在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类级别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上，默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认处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理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GET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求。方法二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由于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额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外的映射声明使用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value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属性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)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形式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/hello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将再次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求。属性方法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说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哪种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型的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HTTP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种方法可以服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说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哪种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型的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HTTP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种方法可以服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务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ModelMap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是一个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Map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实现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，在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里作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替代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[request.getAttribute()/request.setAttribute()] 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设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定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值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作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为请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求属性。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注意，我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从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个方法返回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“welcome”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字符串。此字符串将后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缀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和前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缀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后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缀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，在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解析器定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义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的前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缀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(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见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上面的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spring-servlet.xml)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，形成真正的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文件名。</w:t>
      </w:r>
    </w:p>
    <w:p w:rsidR="00084E71" w:rsidRPr="00084E71" w:rsidRDefault="00084E71" w:rsidP="00084E71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</w:pP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第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4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步：添加</w:t>
      </w:r>
      <w:r w:rsidRPr="00084E71">
        <w:rPr>
          <w:rFonts w:ascii="SimSun" w:eastAsia="SimSun" w:hAnsi="SimSun" w:cs="SimSun" w:hint="eastAsia"/>
          <w:b/>
          <w:bCs/>
          <w:color w:val="333344"/>
          <w:kern w:val="0"/>
          <w:sz w:val="24"/>
          <w:szCs w:val="24"/>
        </w:rPr>
        <w:t>视</w:t>
      </w:r>
      <w:r w:rsidRPr="00084E71">
        <w:rPr>
          <w:rFonts w:ascii="SimSun" w:eastAsia="SimSun" w:hAnsi="SimSun" w:cs="SimSun"/>
          <w:b/>
          <w:bCs/>
          <w:color w:val="333344"/>
          <w:kern w:val="0"/>
          <w:sz w:val="24"/>
          <w:szCs w:val="24"/>
        </w:rPr>
        <w:t>图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建一个新的文件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命名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views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WEB-INF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目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录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下，并添加一个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简单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JSP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页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面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welcome.jsp (WEB-INF/views/welcome.jsp)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从控制器到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简单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访问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模式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值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。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&lt;%@ page language="java" contentType="text/html; charset=utf-8"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 xml:space="preserve">    pageEncoding="utf-8"%&gt;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&lt;!DOCTYPE html PUBLIC "-//W3C//DTD HTML 4.01 Transitional//EN" "http://www.w3.org/TR/html4/loose.dtd"&gt;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&lt;html&gt;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>&lt;head&gt;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&lt;meta http-equiv="Content-Type" content="text/html; charset=utf-8"&gt;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&lt;title&gt;HelloWorld page&lt;/title&gt;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&lt;/head&gt;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&lt;body&gt;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Greeting : ${greeting}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&lt;/body&gt;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&lt;/html&gt;</w:t>
      </w:r>
    </w:p>
    <w:p w:rsidR="00084E71" w:rsidRPr="00084E71" w:rsidRDefault="00084E71" w:rsidP="00084E71">
      <w:pPr>
        <w:widowControl/>
        <w:shd w:val="clear" w:color="auto" w:fill="FFFFFF"/>
        <w:spacing w:before="375" w:after="375"/>
        <w:jc w:val="left"/>
        <w:outlineLvl w:val="3"/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</w:pP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第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5</w:t>
      </w:r>
      <w:r w:rsidRPr="00084E71">
        <w:rPr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  <w:t>步：添加配置</w:t>
      </w:r>
      <w:r w:rsidRPr="00084E71">
        <w:rPr>
          <w:rFonts w:ascii="SimSun" w:eastAsia="SimSun" w:hAnsi="SimSun" w:cs="SimSun"/>
          <w:b/>
          <w:bCs/>
          <w:color w:val="333344"/>
          <w:kern w:val="0"/>
          <w:sz w:val="24"/>
          <w:szCs w:val="24"/>
        </w:rPr>
        <w:t>类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src/main/java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下添加下面提到的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指定的包，如下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图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所示。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这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种构造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可以被看作是一个替代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spring-servlet.xml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，因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它包含了所有必需的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组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件的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扫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描和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解析器的信息。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com.yiibai.springmvc.configuration.HelloWorldConfiguration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package com.yiibai.springmvc.configuration;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org.springframework.context.annotation.Bean;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org.springframework.context.annotation.ComponentScan;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org.springframework.context.annotation.Configuration;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org.springframework.web.servlet.ViewResolver;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org.springframework.web.servlet.config.annotation.EnableWebMvc;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org.springframework.web.servlet.view.InternalResourceViewResolver;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import org.springframework.web.servlet.view.JstlView;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@Configuration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@EnableWebMvc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@ComponentScan(basePackages = "com.yiibai.springmvc")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lastRenderedPageBreak/>
        <w:t>public class HelloWorldConfiguration {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@Bean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public ViewResolver viewResolver() {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InternalResourceViewResolver viewResolver = new InternalResourceViewResolver();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viewResolver.setViewClass(JstlView.class);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viewResolver.setPrefix("/WEB-INF/views/");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viewResolver.setSuffix(".jsp");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</w: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return viewResolver;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ab/>
        <w:t>}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r w:rsidRPr="00084E71">
        <w:rPr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  <w:t>} </w:t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@Configuration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指明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该类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包含注解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@Bean 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生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产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bean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管理是由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Spring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容器的一个或多个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bean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 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以上配置</w:t>
      </w:r>
      <w:r w:rsidRPr="00084E71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类对应</w:t>
      </w:r>
      <w:r w:rsidRPr="00084E71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等同于以下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XML</w:t>
      </w:r>
      <w:r w:rsidRPr="00084E71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&lt;beans xmlns="http://www.springframework.org/schema/beans"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xmlns:context="http://www.springframework.org/schema/context"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5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xmlns:mvc="http://www.springframework.org/schema/mvc"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7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xmlns:xsi="http://www.w3.org/2001/XMLSchema-instance"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xsi:schemaLocation="http://www.springframework.org/schema/beans http://www.springframework.org/schema/beans/spring-beans-4.0.xsd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</w:t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http://www.springframework.org/schema/mvc http://www.springframework.org/schema/mvc/spring-mvc-4.0.xsd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</w:t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http://www.springframework.org/schema/context http://www.springframework.org/schema/context/spring-context-4.0.xsd"&gt;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6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&lt;context:component-scan base-package="com.yiibai.springmvc" /&gt;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9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&lt;mvc:annotation-driven /&gt;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3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&lt;bean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5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class="org.springframework.web.servlet.view.InternalResourceViewResolver"&gt;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7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&lt;property name="prefix"&gt;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2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29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&lt;value&gt;/WEB-INF/views/&lt;/value&gt;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&lt;/property&gt;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3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&lt;property name="suffix"&gt;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5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&lt;value&gt;.jsp&lt;/value&gt;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7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&lt;/property&gt;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3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39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&lt;/bean&gt;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4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42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&lt;/beans&gt;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43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4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@EnableWebMvc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等同于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 mvc:annotation-driven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XML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中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.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它能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够为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使用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@RequestMapping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向特定的方法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传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入的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请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求映射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@Controller-annotated 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。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4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6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@ComponentScan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等同于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context:component-scan base-package="..."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提供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spring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在哪里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寻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找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管理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beans/classes.</w:t>
        </w:r>
      </w:ins>
    </w:p>
    <w:p w:rsidR="00084E71" w:rsidRPr="00084E71" w:rsidRDefault="00084E71" w:rsidP="00084E71">
      <w:pPr>
        <w:widowControl/>
        <w:shd w:val="clear" w:color="auto" w:fill="FFFFFF"/>
        <w:spacing w:before="375" w:after="375"/>
        <w:jc w:val="left"/>
        <w:outlineLvl w:val="3"/>
        <w:rPr>
          <w:ins w:id="47" w:author="Unknown"/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</w:pPr>
      <w:ins w:id="48" w:author="Unknown">
        <w:r w:rsidRPr="00084E71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</w:rPr>
          <w:t>第</w:t>
        </w:r>
        <w:r w:rsidRPr="00084E71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</w:rPr>
          <w:t>6</w:t>
        </w:r>
        <w:r w:rsidRPr="00084E71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</w:rPr>
          <w:t>步：添加初始化</w:t>
        </w:r>
        <w:r w:rsidRPr="00084E71">
          <w:rPr>
            <w:rFonts w:ascii="SimSun" w:eastAsia="SimSun" w:hAnsi="SimSun" w:cs="SimSun"/>
            <w:b/>
            <w:bCs/>
            <w:color w:val="333344"/>
            <w:kern w:val="0"/>
            <w:sz w:val="24"/>
            <w:szCs w:val="24"/>
          </w:rPr>
          <w:t>类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4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50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添加一个初始化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类实现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WebApplicationInitializer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src/main/java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中使用如下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图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所示指定包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种情况下，作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为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替代在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web.xml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中定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义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的任何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Spring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配置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)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。在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Servlet 3.0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的容器启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动时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个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将被加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载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并初始化，并在启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动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由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servlet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容器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调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用方法。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51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52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com.yiibai.springmvc.configuration.HelloWorldInitializer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5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54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package com.yiibai.springmvc.configuration;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5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5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57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lastRenderedPageBreak/>
          <w:t>import javax.servlet.ServletContext;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5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59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javax.servlet.ServletException;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6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6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javax.servlet.ServletRegistration;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6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6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64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org.springframework.web.WebApplicationInitializer;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6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66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org.springframework.web.context.support.AnnotationConfigWebApplicationContext;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6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68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org.springframework.web.servlet.DispatcherServlet;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6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7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public class HelloWorldInitializer implements WebApplicationInitializer {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74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public void onStartup(ServletContext container) throws ServletException {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77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AnnotationConfigWebApplicationContext ctx = new AnnotationConfigWebApplicationContext();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7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79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ctx.register(HelloWorldConfiguration.class);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8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ctx.setServletContext(container);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84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ServletRegistration.Dynamic servlet = container.addServlet("dispatcher", new DispatcherServlet(ctx));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87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servlet.setLoadOnStartup(1);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8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89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servlet.addMapping("/");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9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}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9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9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4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}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95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96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 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97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98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lastRenderedPageBreak/>
          <w:t>内容上面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似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web.xml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在之前的教程中的内容，因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为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我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们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使用的是前端控制器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DispatcherServlet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，分配映射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(URL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模式的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XML)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和而不是提供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给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Spring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配置文件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(spring-servlet.xml)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的路径，在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里，我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们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正在注册的配置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。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总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体而言，我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们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都在做同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样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的事情，只是方式有所不同。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9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00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更新：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请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注意，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现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在你可以更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简洁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写上面的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[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和它的最佳方法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]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来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扩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展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AbstractAnnotationConfigDispatcherServletInitializer 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类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，如下所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示：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1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02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package com.yiibai.springmvc.configuration;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3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05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import org.springframework.web.servlet.support.AbstractAnnotationConfigDispatcherServletInitializer;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7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08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public class HelloWorldInitializer extends AbstractAnnotationConfigDispatcherServletInitializer {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0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@Override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3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protected Class&lt;?&gt;[] getRootConfigClasses() {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5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return new Class[] { HelloWorldConfiguration.class };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7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}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1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19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2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@Override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23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protected Class&lt;?&gt;[] getServletConfigClasses() {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25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return null;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27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}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2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29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 xml:space="preserve"> 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0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1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@Override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2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3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protected String[] getServletMappings() {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4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5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</w:r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return new String[] { "/" };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6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37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ab/>
          <w:t>}</w:t>
        </w:r>
      </w:ins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8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</w:p>
    <w:p w:rsidR="00084E71" w:rsidRPr="00084E71" w:rsidRDefault="00084E71" w:rsidP="00084E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ins w:id="139" w:author="Unknown"/>
          <w:rFonts w:ascii="ＭＳ ゴシック" w:eastAsia="ＭＳ ゴシック" w:hAnsi="ＭＳ ゴシック" w:cs="ＭＳ ゴシック"/>
          <w:color w:val="333333"/>
          <w:kern w:val="0"/>
          <w:sz w:val="20"/>
          <w:szCs w:val="20"/>
        </w:rPr>
      </w:pPr>
      <w:ins w:id="140" w:author="Unknown">
        <w:r w:rsidRPr="00084E71">
          <w:rPr>
            <w:rFonts w:ascii="ＭＳ ゴシック" w:eastAsia="ＭＳ ゴシック" w:hAnsi="ＭＳ ゴシック" w:cs="ＭＳ ゴシック"/>
            <w:color w:val="333333"/>
            <w:kern w:val="0"/>
            <w:sz w:val="20"/>
            <w:szCs w:val="20"/>
          </w:rPr>
          <w:t>}</w:t>
        </w:r>
      </w:ins>
    </w:p>
    <w:p w:rsidR="00084E71" w:rsidRPr="00084E71" w:rsidRDefault="00084E71" w:rsidP="00084E71">
      <w:pPr>
        <w:widowControl/>
        <w:shd w:val="clear" w:color="auto" w:fill="FFFFFF"/>
        <w:spacing w:before="375" w:after="375"/>
        <w:jc w:val="left"/>
        <w:outlineLvl w:val="3"/>
        <w:rPr>
          <w:ins w:id="141" w:author="Unknown"/>
          <w:rFonts w:ascii="Helvetica" w:eastAsia="ＭＳ Ｐゴシック" w:hAnsi="Helvetica" w:cs="Helvetica"/>
          <w:b/>
          <w:bCs/>
          <w:color w:val="333344"/>
          <w:kern w:val="0"/>
          <w:sz w:val="24"/>
          <w:szCs w:val="24"/>
        </w:rPr>
      </w:pPr>
      <w:ins w:id="142" w:author="Unknown">
        <w:r w:rsidRPr="00084E71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</w:rPr>
          <w:t>第</w:t>
        </w:r>
        <w:r w:rsidRPr="00084E71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</w:rPr>
          <w:t>7</w:t>
        </w:r>
        <w:r w:rsidRPr="00084E71">
          <w:rPr>
            <w:rFonts w:ascii="Helvetica" w:eastAsia="ＭＳ Ｐゴシック" w:hAnsi="Helvetica" w:cs="Helvetica"/>
            <w:b/>
            <w:bCs/>
            <w:color w:val="333344"/>
            <w:kern w:val="0"/>
            <w:sz w:val="24"/>
            <w:szCs w:val="24"/>
          </w:rPr>
          <w:t>步：构建和部署</w:t>
        </w:r>
        <w:r w:rsidRPr="00084E71">
          <w:rPr>
            <w:rFonts w:ascii="SimSun" w:eastAsia="SimSun" w:hAnsi="SimSun" w:cs="SimSun" w:hint="eastAsia"/>
            <w:b/>
            <w:bCs/>
            <w:color w:val="333344"/>
            <w:kern w:val="0"/>
            <w:sz w:val="24"/>
            <w:szCs w:val="24"/>
          </w:rPr>
          <w:t>应</w:t>
        </w:r>
        <w:r w:rsidRPr="00084E71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4"/>
            <w:szCs w:val="24"/>
          </w:rPr>
          <w:t>用程序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143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44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有一点要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记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住，像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WebApplicationInitializer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Spring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是基于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Java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的配置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API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依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赖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于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Servlet3.0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容器。确保你没有使用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Servlet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声明任何小于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3.0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。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对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于我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们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的情况，我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们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将从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用程序中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删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除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web.xml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文件。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145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46" w:author="Unknown"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现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在构建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war (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无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论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是作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为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Eclipse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中提到的最后一个教程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)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或通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过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Maven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的命令行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(mvn clean install)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。部署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war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到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Servlet3.0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容器。由于我在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里使用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Tomcat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，我就干脆把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个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war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文件放到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Tomcat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webapps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夹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，然后在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tomcat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bin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目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录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里面点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击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start.bat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运行。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147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48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或者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右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键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工程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=&gt;Run As =&gt; Maven install 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完成后，再次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 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右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键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工程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=&gt;Run As =&gt; Maven build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弹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出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选择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：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14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6181725" cy="6096000"/>
            <wp:effectExtent l="19050" t="0" r="9525" b="0"/>
            <wp:docPr id="3" name="図 3" descr="http://www.yiibai.com/uploads/tutorial/20160115/1-1601151FA0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tutorial/20160115/1-1601151FA029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71" w:rsidRPr="00084E71" w:rsidRDefault="00084E71" w:rsidP="00084E71">
      <w:pPr>
        <w:widowControl/>
        <w:shd w:val="clear" w:color="auto" w:fill="FFFFFF"/>
        <w:jc w:val="left"/>
        <w:rPr>
          <w:ins w:id="150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151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运行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用程序，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在我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们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来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URL: http://localhost:8080/Spring4MVCHelloWorldNoXMLDemo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显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示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果如下所示：</w:t>
        </w:r>
      </w:ins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15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6096000" cy="2857500"/>
            <wp:effectExtent l="19050" t="0" r="0" b="0"/>
            <wp:docPr id="4" name="図 4" descr="http://www.yiibai.com/uploads/tutorial/20160115/1-1601151FH0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yiibai.com/uploads/tutorial/20160115/1-1601151FH02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53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br/>
        </w:r>
      </w:ins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6943725" cy="2857500"/>
            <wp:effectExtent l="19050" t="0" r="9525" b="0"/>
            <wp:docPr id="5" name="図 5" descr="http://www.yiibai.com/uploads/tutorial/20160115/1-1601151FJ1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tutorial/20160115/1-1601151FJ14W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71" w:rsidRPr="00084E71" w:rsidRDefault="00084E71" w:rsidP="00084E71">
      <w:pPr>
        <w:widowControl/>
        <w:shd w:val="clear" w:color="auto" w:fill="FFFFFF"/>
        <w:spacing w:after="120"/>
        <w:jc w:val="left"/>
        <w:rPr>
          <w:ins w:id="154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155" w:author="Unknown"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就</w:t>
        </w:r>
        <w:r w:rsidRPr="00084E71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这样</w:t>
        </w:r>
        <w:r w:rsidRPr="00084E71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，完成</w:t>
        </w:r>
        <w:r w:rsidRPr="00084E71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！</w:t>
        </w:r>
      </w:ins>
    </w:p>
    <w:p w:rsidR="00BA45A6" w:rsidRDefault="00BA45A6"/>
    <w:sectPr w:rsidR="00BA45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5A6" w:rsidRDefault="00BA45A6" w:rsidP="00084E71">
      <w:r>
        <w:separator/>
      </w:r>
    </w:p>
  </w:endnote>
  <w:endnote w:type="continuationSeparator" w:id="1">
    <w:p w:rsidR="00BA45A6" w:rsidRDefault="00BA45A6" w:rsidP="00084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5A6" w:rsidRDefault="00BA45A6" w:rsidP="00084E71">
      <w:r>
        <w:separator/>
      </w:r>
    </w:p>
  </w:footnote>
  <w:footnote w:type="continuationSeparator" w:id="1">
    <w:p w:rsidR="00BA45A6" w:rsidRDefault="00BA45A6" w:rsidP="00084E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5455"/>
    <w:multiLevelType w:val="multilevel"/>
    <w:tmpl w:val="F3E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E71"/>
    <w:rsid w:val="00084E71"/>
    <w:rsid w:val="00BA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84E71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84E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84E71"/>
  </w:style>
  <w:style w:type="paragraph" w:styleId="a5">
    <w:name w:val="footer"/>
    <w:basedOn w:val="a"/>
    <w:link w:val="a6"/>
    <w:uiPriority w:val="99"/>
    <w:semiHidden/>
    <w:unhideWhenUsed/>
    <w:rsid w:val="00084E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84E71"/>
  </w:style>
  <w:style w:type="character" w:customStyle="1" w:styleId="40">
    <w:name w:val="見出し 4 (文字)"/>
    <w:basedOn w:val="a0"/>
    <w:link w:val="4"/>
    <w:uiPriority w:val="9"/>
    <w:rsid w:val="00084E71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084E7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84E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84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84E71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84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84E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maven/create-a-maven-web-project-with-eclips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iibai.com/spring_mvc/spring-mvc-tutorial-for-beginner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2017-11-20T07:42:00Z</dcterms:created>
  <dcterms:modified xsi:type="dcterms:W3CDTF">2017-11-20T08:06:00Z</dcterms:modified>
</cp:coreProperties>
</file>