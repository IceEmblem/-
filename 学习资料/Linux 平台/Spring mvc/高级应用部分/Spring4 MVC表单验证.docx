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3C" w:rsidRPr="0059623C" w:rsidRDefault="0059623C" w:rsidP="0059623C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这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篇文章中，我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们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将学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习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如何使用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表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单标签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表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单验证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JSR303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验证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注解，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hibernate-validators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，提供了使用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MessageSource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访问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静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态资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源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CSS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JavaScript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图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片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国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际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化支持我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们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59623C">
        <w:rPr>
          <w:rFonts w:ascii="SimSun" w:eastAsia="SimSun" w:hAnsi="SimSun" w:cs="SimSun"/>
          <w:color w:val="333344"/>
          <w:kern w:val="0"/>
          <w:sz w:val="23"/>
          <w:szCs w:val="23"/>
        </w:rPr>
        <w:t>视图</w:t>
      </w:r>
      <w:r w:rsidRPr="0059623C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，使用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ResourceHandlerRegistry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，全部采用基于注解的配置。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将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建一个包含一个学生注册表格的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简单应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用，用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户输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入表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单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提交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通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过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 JSR303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释验证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，通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过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覆盖属性文件可使用国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际验证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消息的默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认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消息，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还访问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静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态资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源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(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如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用引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导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CSS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到网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页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中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inherit" w:eastAsia="ＭＳ Ｐゴシック" w:hAnsi="inherit" w:cs="Helvetica"/>
          <w:color w:val="404040"/>
          <w:kern w:val="0"/>
          <w:sz w:val="23"/>
          <w:szCs w:val="23"/>
        </w:rPr>
      </w:pPr>
      <w:r w:rsidRPr="0059623C">
        <w:rPr>
          <w:rFonts w:ascii="SimSun" w:eastAsia="SimSun" w:hAnsi="SimSun" w:cs="SimSun" w:hint="eastAsia"/>
          <w:color w:val="404040"/>
          <w:kern w:val="0"/>
          <w:sz w:val="23"/>
          <w:szCs w:val="23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404040"/>
          <w:kern w:val="0"/>
          <w:sz w:val="23"/>
          <w:szCs w:val="23"/>
        </w:rPr>
        <w:t>注意，</w:t>
      </w:r>
      <w:r w:rsidRPr="0059623C">
        <w:rPr>
          <w:rFonts w:ascii="inherit" w:eastAsia="ＭＳ Ｐゴシック" w:hAnsi="inherit" w:cs="Helvetica"/>
          <w:color w:val="404040"/>
          <w:kern w:val="0"/>
          <w:sz w:val="23"/>
          <w:szCs w:val="23"/>
        </w:rPr>
        <w:t>JSR303</w:t>
      </w:r>
      <w:r w:rsidRPr="0059623C">
        <w:rPr>
          <w:rFonts w:ascii="inherit" w:eastAsia="ＭＳ Ｐゴシック" w:hAnsi="inherit" w:cs="Helvetica"/>
          <w:color w:val="404040"/>
          <w:kern w:val="0"/>
          <w:sz w:val="23"/>
          <w:szCs w:val="23"/>
        </w:rPr>
        <w:t>是一种</w:t>
      </w:r>
      <w:r w:rsidRPr="0059623C">
        <w:rPr>
          <w:rFonts w:ascii="SimSun" w:eastAsia="SimSun" w:hAnsi="SimSun" w:cs="SimSun" w:hint="eastAsia"/>
          <w:color w:val="404040"/>
          <w:kern w:val="0"/>
          <w:sz w:val="23"/>
          <w:szCs w:val="23"/>
        </w:rPr>
        <w:t>规</w:t>
      </w:r>
      <w:r w:rsidRPr="0059623C">
        <w:rPr>
          <w:rFonts w:ascii="ＭＳ Ｐゴシック" w:eastAsia="ＭＳ Ｐゴシック" w:hAnsi="ＭＳ Ｐゴシック" w:cs="ＭＳ Ｐゴシック" w:hint="eastAsia"/>
          <w:color w:val="404040"/>
          <w:kern w:val="0"/>
          <w:sz w:val="23"/>
          <w:szCs w:val="23"/>
        </w:rPr>
        <w:t>范，</w:t>
      </w:r>
      <w:r w:rsidRPr="0059623C">
        <w:rPr>
          <w:rFonts w:ascii="inherit" w:eastAsia="ＭＳ Ｐゴシック" w:hAnsi="inherit" w:cs="Helvetica"/>
          <w:color w:val="404040"/>
          <w:kern w:val="0"/>
          <w:sz w:val="23"/>
          <w:szCs w:val="23"/>
        </w:rPr>
        <w:t>hibernate-validator</w:t>
      </w:r>
      <w:r w:rsidRPr="0059623C">
        <w:rPr>
          <w:rFonts w:ascii="inherit" w:eastAsia="ＭＳ Ｐゴシック" w:hAnsi="inherit" w:cs="Helvetica"/>
          <w:color w:val="404040"/>
          <w:kern w:val="0"/>
          <w:sz w:val="23"/>
          <w:szCs w:val="23"/>
        </w:rPr>
        <w:t>是我</w:t>
      </w:r>
      <w:r w:rsidRPr="0059623C">
        <w:rPr>
          <w:rFonts w:ascii="SimSun" w:eastAsia="SimSun" w:hAnsi="SimSun" w:cs="SimSun" w:hint="eastAsia"/>
          <w:color w:val="404040"/>
          <w:kern w:val="0"/>
          <w:sz w:val="23"/>
          <w:szCs w:val="23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404040"/>
          <w:kern w:val="0"/>
          <w:sz w:val="23"/>
          <w:szCs w:val="23"/>
        </w:rPr>
        <w:t>在</w:t>
      </w:r>
      <w:r w:rsidRPr="0059623C">
        <w:rPr>
          <w:rFonts w:ascii="SimSun" w:eastAsia="SimSun" w:hAnsi="SimSun" w:cs="SimSun" w:hint="eastAsia"/>
          <w:color w:val="404040"/>
          <w:kern w:val="0"/>
          <w:sz w:val="23"/>
          <w:szCs w:val="23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404040"/>
          <w:kern w:val="0"/>
          <w:sz w:val="23"/>
          <w:szCs w:val="23"/>
        </w:rPr>
        <w:t>篇文章中使用的一种</w:t>
      </w:r>
      <w:r w:rsidRPr="0059623C">
        <w:rPr>
          <w:rFonts w:ascii="SimSun" w:eastAsia="SimSun" w:hAnsi="SimSun" w:cs="SimSun" w:hint="eastAsia"/>
          <w:color w:val="404040"/>
          <w:kern w:val="0"/>
          <w:sz w:val="23"/>
          <w:szCs w:val="23"/>
        </w:rPr>
        <w:t>实现</w:t>
      </w:r>
      <w:r w:rsidRPr="0059623C">
        <w:rPr>
          <w:rFonts w:ascii="ＭＳ Ｐゴシック" w:eastAsia="ＭＳ Ｐゴシック" w:hAnsi="ＭＳ Ｐゴシック" w:cs="ＭＳ Ｐゴシック" w:hint="eastAsia"/>
          <w:color w:val="404040"/>
          <w:kern w:val="0"/>
          <w:sz w:val="23"/>
          <w:szCs w:val="23"/>
        </w:rPr>
        <w:t>，它也提供了几个不包含在</w:t>
      </w:r>
      <w:r w:rsidRPr="0059623C">
        <w:rPr>
          <w:rFonts w:ascii="SimSun" w:eastAsia="SimSun" w:hAnsi="SimSun" w:cs="SimSun" w:hint="eastAsia"/>
          <w:color w:val="404040"/>
          <w:kern w:val="0"/>
          <w:sz w:val="23"/>
          <w:szCs w:val="23"/>
        </w:rPr>
        <w:t>规</w:t>
      </w:r>
      <w:r w:rsidRPr="0059623C">
        <w:rPr>
          <w:rFonts w:ascii="ＭＳ Ｐゴシック" w:eastAsia="ＭＳ Ｐゴシック" w:hAnsi="ＭＳ Ｐゴシック" w:cs="ＭＳ Ｐゴシック" w:hint="eastAsia"/>
          <w:color w:val="404040"/>
          <w:kern w:val="0"/>
          <w:sz w:val="23"/>
          <w:szCs w:val="23"/>
        </w:rPr>
        <w:t>范中自己的</w:t>
      </w:r>
      <w:r w:rsidRPr="0059623C">
        <w:rPr>
          <w:rFonts w:ascii="SimSun" w:eastAsia="SimSun" w:hAnsi="SimSun" w:cs="SimSun" w:hint="eastAsia"/>
          <w:color w:val="404040"/>
          <w:kern w:val="0"/>
          <w:sz w:val="23"/>
          <w:szCs w:val="23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404040"/>
          <w:kern w:val="0"/>
          <w:sz w:val="23"/>
          <w:szCs w:val="23"/>
        </w:rPr>
        <w:t>注</w:t>
      </w:r>
      <w:r w:rsidRPr="0059623C">
        <w:rPr>
          <w:rFonts w:ascii="SimSun" w:eastAsia="SimSun" w:hAnsi="SimSun" w:cs="SimSun" w:hint="eastAsia"/>
          <w:color w:val="404040"/>
          <w:kern w:val="0"/>
          <w:sz w:val="23"/>
          <w:szCs w:val="23"/>
        </w:rPr>
        <w:t>释</w:t>
      </w:r>
      <w:r w:rsidRPr="0059623C">
        <w:rPr>
          <w:rFonts w:ascii="ＭＳ Ｐゴシック" w:eastAsia="ＭＳ Ｐゴシック" w:hAnsi="ＭＳ Ｐゴシック" w:cs="ＭＳ Ｐゴシック" w:hint="eastAsia"/>
          <w:color w:val="404040"/>
          <w:kern w:val="0"/>
          <w:sz w:val="23"/>
          <w:szCs w:val="23"/>
        </w:rPr>
        <w:t>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使用以下技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术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</w:p>
    <w:p w:rsidR="0059623C" w:rsidRPr="0059623C" w:rsidRDefault="0059623C" w:rsidP="0059623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inherit" w:eastAsia="ＭＳ Ｐゴシック" w:hAnsi="inherit" w:cs="Helvetica"/>
          <w:color w:val="333333"/>
          <w:kern w:val="0"/>
          <w:sz w:val="23"/>
          <w:szCs w:val="23"/>
        </w:rPr>
      </w:pPr>
      <w:r w:rsidRPr="0059623C">
        <w:rPr>
          <w:rFonts w:ascii="inherit" w:eastAsia="ＭＳ Ｐゴシック" w:hAnsi="inherit" w:cs="Helvetica"/>
          <w:color w:val="333333"/>
          <w:kern w:val="0"/>
          <w:sz w:val="23"/>
          <w:szCs w:val="23"/>
        </w:rPr>
        <w:t>Spring 4.0.6.RELEASE</w:t>
      </w:r>
    </w:p>
    <w:p w:rsidR="0059623C" w:rsidRPr="0059623C" w:rsidRDefault="0059623C" w:rsidP="0059623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inherit" w:eastAsia="ＭＳ Ｐゴシック" w:hAnsi="inherit" w:cs="Helvetica"/>
          <w:color w:val="333333"/>
          <w:kern w:val="0"/>
          <w:sz w:val="23"/>
          <w:szCs w:val="23"/>
        </w:rPr>
      </w:pPr>
      <w:r w:rsidRPr="0059623C">
        <w:rPr>
          <w:rFonts w:ascii="inherit" w:eastAsia="ＭＳ Ｐゴシック" w:hAnsi="inherit" w:cs="Helvetica"/>
          <w:color w:val="333333"/>
          <w:kern w:val="0"/>
          <w:sz w:val="23"/>
          <w:szCs w:val="23"/>
        </w:rPr>
        <w:t>validation-api 1.1.0.Final</w:t>
      </w:r>
    </w:p>
    <w:p w:rsidR="0059623C" w:rsidRPr="0059623C" w:rsidRDefault="0059623C" w:rsidP="0059623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inherit" w:eastAsia="ＭＳ Ｐゴシック" w:hAnsi="inherit" w:cs="Helvetica"/>
          <w:color w:val="333333"/>
          <w:kern w:val="0"/>
          <w:sz w:val="23"/>
          <w:szCs w:val="23"/>
        </w:rPr>
      </w:pPr>
      <w:r w:rsidRPr="0059623C">
        <w:rPr>
          <w:rFonts w:ascii="inherit" w:eastAsia="ＭＳ Ｐゴシック" w:hAnsi="inherit" w:cs="Helvetica"/>
          <w:color w:val="333333"/>
          <w:kern w:val="0"/>
          <w:sz w:val="23"/>
          <w:szCs w:val="23"/>
        </w:rPr>
        <w:t>hibernate-validator 5.1.2.Final</w:t>
      </w:r>
    </w:p>
    <w:p w:rsidR="0059623C" w:rsidRPr="0059623C" w:rsidRDefault="0059623C" w:rsidP="0059623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inherit" w:eastAsia="ＭＳ Ｐゴシック" w:hAnsi="inherit" w:cs="Helvetica"/>
          <w:color w:val="333333"/>
          <w:kern w:val="0"/>
          <w:sz w:val="23"/>
          <w:szCs w:val="23"/>
        </w:rPr>
      </w:pPr>
      <w:r w:rsidRPr="0059623C">
        <w:rPr>
          <w:rFonts w:ascii="inherit" w:eastAsia="ＭＳ Ｐゴシック" w:hAnsi="inherit" w:cs="Helvetica"/>
          <w:color w:val="333333"/>
          <w:kern w:val="0"/>
          <w:sz w:val="23"/>
          <w:szCs w:val="23"/>
        </w:rPr>
        <w:t>Bootstrap v3.1.0</w:t>
      </w:r>
    </w:p>
    <w:p w:rsidR="0059623C" w:rsidRPr="0059623C" w:rsidRDefault="0059623C" w:rsidP="0059623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inherit" w:eastAsia="ＭＳ Ｐゴシック" w:hAnsi="inherit" w:cs="Helvetica"/>
          <w:color w:val="333333"/>
          <w:kern w:val="0"/>
          <w:sz w:val="23"/>
          <w:szCs w:val="23"/>
        </w:rPr>
      </w:pPr>
      <w:r w:rsidRPr="0059623C">
        <w:rPr>
          <w:rFonts w:ascii="inherit" w:eastAsia="ＭＳ Ｐゴシック" w:hAnsi="inherit" w:cs="Helvetica"/>
          <w:color w:val="333333"/>
          <w:kern w:val="0"/>
          <w:sz w:val="23"/>
          <w:szCs w:val="23"/>
        </w:rPr>
        <w:t>Maven 3</w:t>
      </w:r>
    </w:p>
    <w:p w:rsidR="0059623C" w:rsidRPr="0059623C" w:rsidRDefault="0059623C" w:rsidP="0059623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inherit" w:eastAsia="ＭＳ Ｐゴシック" w:hAnsi="inherit" w:cs="Helvetica"/>
          <w:color w:val="333333"/>
          <w:kern w:val="0"/>
          <w:sz w:val="23"/>
          <w:szCs w:val="23"/>
        </w:rPr>
      </w:pPr>
      <w:r w:rsidRPr="0059623C">
        <w:rPr>
          <w:rFonts w:ascii="inherit" w:eastAsia="ＭＳ Ｐゴシック" w:hAnsi="inherit" w:cs="Helvetica"/>
          <w:color w:val="333333"/>
          <w:kern w:val="0"/>
          <w:sz w:val="23"/>
          <w:szCs w:val="23"/>
        </w:rPr>
        <w:t>JDK 1.6</w:t>
      </w:r>
    </w:p>
    <w:p w:rsidR="0059623C" w:rsidRPr="0059623C" w:rsidRDefault="0059623C" w:rsidP="0059623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inherit" w:eastAsia="ＭＳ Ｐゴシック" w:hAnsi="inherit" w:cs="Helvetica"/>
          <w:color w:val="333333"/>
          <w:kern w:val="0"/>
          <w:sz w:val="23"/>
          <w:szCs w:val="23"/>
        </w:rPr>
      </w:pPr>
      <w:r w:rsidRPr="0059623C">
        <w:rPr>
          <w:rFonts w:ascii="inherit" w:eastAsia="ＭＳ Ｐゴシック" w:hAnsi="inherit" w:cs="Helvetica"/>
          <w:color w:val="333333"/>
          <w:kern w:val="0"/>
          <w:sz w:val="23"/>
          <w:szCs w:val="23"/>
        </w:rPr>
        <w:t>Tomcat 7.0.54</w:t>
      </w:r>
    </w:p>
    <w:p w:rsidR="0059623C" w:rsidRPr="0059623C" w:rsidRDefault="0059623C" w:rsidP="0059623C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inherit" w:eastAsia="ＭＳ Ｐゴシック" w:hAnsi="inherit" w:cs="Helvetica"/>
          <w:color w:val="333333"/>
          <w:kern w:val="0"/>
          <w:sz w:val="23"/>
          <w:szCs w:val="23"/>
        </w:rPr>
      </w:pPr>
      <w:r w:rsidRPr="0059623C">
        <w:rPr>
          <w:rFonts w:ascii="inherit" w:eastAsia="ＭＳ Ｐゴシック" w:hAnsi="inherit" w:cs="Helvetica"/>
          <w:color w:val="333333"/>
          <w:kern w:val="0"/>
          <w:sz w:val="23"/>
          <w:szCs w:val="23"/>
        </w:rPr>
        <w:t>Eclipse JUNO Service Release 2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们现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在开始！</w:t>
      </w:r>
    </w:p>
    <w:p w:rsidR="0059623C" w:rsidRPr="0059623C" w:rsidRDefault="0059623C" w:rsidP="0059623C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</w:pP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第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1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步：</w:t>
      </w:r>
      <w:r w:rsidRPr="0059623C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</w:rPr>
        <w:t>创</w:t>
      </w:r>
      <w:r w:rsidRPr="0059623C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</w:rPr>
        <w:t>建目</w:t>
      </w:r>
      <w:r w:rsidRPr="0059623C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</w:rPr>
        <w:t>录结</w:t>
      </w:r>
      <w:r w:rsidRPr="0059623C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</w:rPr>
        <w:t>构</w:t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以下将是最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终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结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构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里需要先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Maven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工程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Spring4MVCFormValidationExample)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</w:p>
    <w:p w:rsidR="0059623C" w:rsidRPr="0059623C" w:rsidRDefault="0059623C" w:rsidP="0059623C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现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让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在每个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细节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上述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结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构中提到的内容来做一点解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释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。</w:t>
      </w:r>
    </w:p>
    <w:p w:rsidR="0059623C" w:rsidRPr="0059623C" w:rsidRDefault="0059623C" w:rsidP="0059623C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</w:pP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第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2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步：更新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pom.xml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，包括所需的依</w:t>
      </w:r>
      <w:r w:rsidRPr="0059623C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  <w:lang w:eastAsia="zh-CN"/>
        </w:rPr>
        <w:t>赖</w:t>
      </w:r>
      <w:r w:rsidRPr="0059623C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  <w:lang w:eastAsia="zh-CN"/>
        </w:rPr>
        <w:t>关系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&lt;?xml version="1.0"?&gt;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&lt;project xsi:schemaLocation="http://maven.apache.org/POM/4.0.0 http://maven.apache.org/xsd/maven-4.0.0.xsd"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  <w:t>xmlns="http://maven.apache.org/POM/4.0.0" xmlns:xsi="http://www.w3.org/2001/XMLSchema-instance"&gt;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&lt;modelVersion&gt;4.0.0&lt;/modelVersion&gt;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&lt;groupId&gt;com.yiibai.springmvc&lt;/groupId&gt;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&lt;artifactId&gt;Spring4MVCFormValidationExample&lt;/artifactId&gt;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&lt;packaging&gt;war&lt;/packaging&gt;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&lt;version&gt;1.0.0&lt;/version&gt;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&lt;name&gt;Spring4MVCFormValidationExample&lt;/name&gt;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&lt;properties&gt;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&lt;springframework.version&gt;4.0.6.RELEASE&lt;/springframework.version&gt;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&lt;hibernate.validator.version&gt;5.1.2.Final&lt;/hibernate.validator.version&gt;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&lt;javax.validation.version&gt;1.1.0.Final&lt;/javax.validation.version&gt;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&lt;/properties&gt;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&lt;dependencies&gt;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&lt;!-- Spring dependencies --&gt;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&lt;groupId&gt;org.springframework&lt;/groupId&gt;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&lt;artifactId&gt;spring-core&lt;/artifactId&gt;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&lt;version&gt;${springframework.version}&lt;/version&gt;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&lt;groupId&gt;org.springframework&lt;/groupId&gt;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&lt;artifactId&gt;spring-web&lt;/artifactId&gt;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&lt;version&gt;${springframework.version}&lt;/version&gt;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&lt;groupId&gt;org.springframework&lt;/groupId&gt;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&lt;artifactId&gt;spring-webmvc&lt;/artifactId&gt;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&lt;version&gt;${springframework.version}&lt;/version&gt;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&lt;!-- jsr303 validation dependencies--&gt;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&lt;groupId&gt;javax.validation&lt;/groupId&gt;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&lt;artifactId&gt;validation-api&lt;/artifactId&gt;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&lt;version&gt;${javax.validation.version}&lt;/version&gt;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&lt;groupId&gt;org.hibernate&lt;/groupId&gt;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&lt;artifactId&gt;hibernate-validator&lt;/artifactId&gt;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&lt;version&gt;${hibernate.validator.version}&lt;/version&gt;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&lt;!-- Servlet dependencies --&gt;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&lt;groupId&gt;javax.servlet&lt;/groupId&gt;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&lt;artifactId&gt;javax.servlet-api&lt;/artifactId&gt;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&lt;version&gt;3.1.0&lt;/version&gt;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&lt;groupId&gt;javax.servlet.jsp&lt;/groupId&gt;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&lt;artifactId&gt;javax.servlet.jsp-api&lt;/artifactId&gt;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&lt;version&gt;2.3.1&lt;/version&gt;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   &lt;groupId&gt;javax.servlet&lt;/groupId&gt;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   &lt;artifactId&gt;jstl&lt;/artifactId&gt;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   &lt;version&gt;1.2&lt;/version&gt;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&lt;/dependencies&gt;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&lt;build&gt;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&lt;pluginManagement&gt;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&lt;plugins&gt;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&lt;plugin&gt;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&lt;groupId&gt;org.apache.maven.plugins&lt;/groupId&gt;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&lt;artifactId&gt;maven-war-plugin&lt;/artifactId&gt;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&lt;version&gt;2.4&lt;/version&gt;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&lt;configuration&gt;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&lt;warSourceDirectory&gt;src/main/webapp&lt;/warSourceDirectory&gt;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&lt;warName&gt;Spring4MVCFormValidationExample&lt;/warName&gt;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&lt;failOnMissingWebXml&gt;false&lt;/failOnMissingWebXml&gt;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&lt;/configuration&gt;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&lt;/plugin&gt;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&lt;/plugins&gt;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&lt;/pluginManagement&gt;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&lt;finalName&gt;Spring4MVCFormValidationExample&lt;/finalName&gt;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&lt;/build&gt;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&lt;/project&gt;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 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首先要注意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里是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maven-war-plugin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插件声明。由于我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使用的是全注解配置，我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甚至不包括在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web.xml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中，所以我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需要配置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个插件，以避免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Maven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构建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war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包失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败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部分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validation-api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代表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范，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hibernate-validator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是本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范的一个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实现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hibernate-validator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还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提供了一些它自己的注解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(@Email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@NotEmpty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等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不属于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范的一部分。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伴随着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一点，我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也包括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JSP/Servlet/Jstl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的依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赖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关系，也将需要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使用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 servlet API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JSTL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在我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的代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中。在一般情况下，容器可能已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经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包含了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些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库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，从而在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pom.xml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中我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可以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设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置范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围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作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“provided”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此外，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里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还单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独下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载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了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bootstrap.css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，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了演示在基于注解的配置如何使用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源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理。</w:t>
      </w:r>
    </w:p>
    <w:p w:rsidR="0059623C" w:rsidRPr="0059623C" w:rsidRDefault="0059623C" w:rsidP="0059623C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</w:pP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第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3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步：</w:t>
      </w:r>
      <w:r w:rsidRPr="0059623C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  <w:lang w:eastAsia="zh-CN"/>
        </w:rPr>
        <w:t>创</w:t>
      </w:r>
      <w:r w:rsidRPr="0059623C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  <w:lang w:eastAsia="zh-CN"/>
        </w:rPr>
        <w:t>建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POJO/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域</w:t>
      </w:r>
      <w:r w:rsidRPr="0059623C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  <w:lang w:eastAsia="zh-CN"/>
        </w:rPr>
        <w:t>对</w:t>
      </w:r>
      <w:r w:rsidRPr="0059623C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  <w:lang w:eastAsia="zh-CN"/>
        </w:rPr>
        <w:t>象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访问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对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象将充当一个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辅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助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bean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的形式保存用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提供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签证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申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表提交的数据。我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将注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释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，以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属性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(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使用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释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com.yiibai.springmvc.model.Student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package com.yiibai.springmvc.model;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java.io.Serializable;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java.util.ArrayList;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>import java.util.Date;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java.util.List;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javax.validation.constraints.NotNull;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javax.validation.constraints.Past;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javax.validation.constraints.Size;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org.hibernate.validator.constraints.Email;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org.hibernate.validator.constraints.NotEmpty;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org.springframework.format.annotation.DateTimeFormat;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public class Student implements Serializable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@Size(min=3, max=30)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String firstName;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@Size(min=3, max=30)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String lastName;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@NotEmpty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String sex;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@DateTimeFormat(pattern="yyyy-MM-dd")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@Past @NotNull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Date dob;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  <w:t>@Email @NotEmpty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String email;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@NotEmpty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String section;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@NotEmpty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String country;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boolean firstAttempt;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@NotEmpty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private List&lt;String&gt; subjects = new ArrayList&lt;String&gt;();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getFirstName()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firstName;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setFirstName(String firstName)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this.firstName = firstName;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getLastName()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lastName;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  <w:t>public void setLastName(String lastName)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this.lastName = lastName;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getSex()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sex;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setSex(String sex)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this.sex = sex;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Date getDob()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dob;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setDob(Date dob)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this.dob = dob;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getEmail()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email;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setEmail(String email)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this.email = email;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getSection()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section;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setSection(String section)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this.section = section;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getCountry()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country;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setCountry(String country)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this.country = country;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boolean isFirstAttempt()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firstAttempt;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setFirstAttempt(boolean firstAttempt)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this.firstAttempt = firstAttempt;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  <w:t>public List&lt;String&gt; getSubjects()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subjects;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setSubjects(List&lt;String&gt; subjects)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this.subjects = subjects;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@Override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toString()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"Student [firstName=" + firstName + ", lastName=" + lastName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+ ", sex=" + sex + ", dob=" + dob + ", email=" + email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+ ", section=" + section + ", country=" + country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+ ", firstAttempt=" + firstAttempt + ", subjects=" + subjects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+ "]";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}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在上面的代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中：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@Size, @Past &amp; @NotNull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是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标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准的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标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注，而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@NotEmpty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＆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@Emailare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是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范的一部分。</w:t>
      </w:r>
    </w:p>
    <w:p w:rsidR="0059623C" w:rsidRPr="0059623C" w:rsidRDefault="0059623C" w:rsidP="0059623C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</w:pP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第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4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步：添加控制器</w:t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控制器加入将有助于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理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GET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POST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求。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com.yiibai.springmvc.controller.HelloWorldController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>package com.yiibai.springmvc.controller;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java.util.ArrayList;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java.util.List;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javax.validation.Valid;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org.springframework.stereotype.Controller;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org.springframework.ui.ModelMap;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org.springframework.validation.BindingResult;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org.springframework.web.bind.annotation.ModelAttribute;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org.springframework.web.bind.annotation.RequestMapping;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org.springframework.web.bind.annotation.RequestMethod;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com.websystique.springmvc.model.Student;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@Controller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@RequestMapping("/")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public class HelloWorldController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/*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This method will serve as default GET handler.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*/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@RequestMapping(method = RequestMethod.GET)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newRegistration(ModelMap model)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Student student = new Student();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model.addAttribute("student", student);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"enroll";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/*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This method will be called on form submission, handling POST request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It also validates the user input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*/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@RequestMapping(method = RequestMethod.POST)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saveRegistration(@Valid Student student, BindingResult result, ModelMap model){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if(result.hasErrors())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       return "enroll";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model.addAttribute("success", "Dear "+ student.getFirstName()+" , your Registration completed successfully");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"success";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/*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Method used to populate the Section list in view.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Note that here you can call external systems to provide real data.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*/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  <w:t>@ModelAttribute("sections")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List&lt;String&gt; initializeSections()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List&lt;String&gt; sections = new ArrayList&lt;String&gt;();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sections.add("Graduate");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sections.add("Post Graduate");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sections.add("Research");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 xml:space="preserve"> </w:t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sections;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/*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Method used to populate the country list in view.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Note that here you can call external systems to provide real data.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*/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@ModelAttribute("countries")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List&lt;String&gt; initializeCountries()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List&lt;String&gt; countries = new ArrayList&lt;String&gt;();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countries.add("USA");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countries.add("CHINA");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countries.add("FRANCE");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countries.add("GERMANY");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countries.add("ITALY");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countries.add("OTHER");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 xml:space="preserve"> </w:t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countries;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/*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Method used to populate the subjects list in view.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Note that here you can call external systems to provide real data.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*/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@ModelAttribute("subjects")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List&lt;String&gt; initializeSubjects()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List&lt;String&gt; subjects = new ArrayList&lt;String&gt;();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subjects.add("Physics");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subjects.add("Chemistry");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subjects.add("Life Science");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subjects.add("Political Science");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subjects.add("Computer Science");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subjects.add("Mathmatics");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 xml:space="preserve"> </w:t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subjects;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} 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@Controller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表明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个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是一个控制器在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理具有模式映射的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@RequestMapping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求。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里使用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‘/’,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它被作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默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认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的控制器。方法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newRegistration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是相当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简单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的，注解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@ RequestMethod.GET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服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务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默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认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是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GET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求，使用模型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对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象，以服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务为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形式的数据，并呈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现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包含空白表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单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页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。</w:t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initializeSections, initializeCountries &amp; initializeSubjects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是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简单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地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级别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象，其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值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/JSP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中将被使用。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saveRegistration 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标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注有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 RequestMethod.POST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，并将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理表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单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提交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POST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求。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注意本方法的参数和它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序。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lastRenderedPageBreak/>
        <w:t>@Valid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要求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来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相关的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学生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BindingResult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包含此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，并可能在此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验证过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程中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发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生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(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产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生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任何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错误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结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果。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注意，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BindingResult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一定要在之后立即生效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对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象，否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则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spring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将无法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验证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并且将一个异常抛出。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注意，在校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验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失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败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后，默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认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/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广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义错误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消息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显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示在屏幕上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可能不是所期望的。相反，可以重写此行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提供具体到每个字段中国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际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化消息。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了做到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一点，我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需要配置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MessageSource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用程序配置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类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，并提供包含我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下一步将配置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实际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的信息属性文件。</w:t>
      </w:r>
    </w:p>
    <w:p w:rsidR="0059623C" w:rsidRPr="0059623C" w:rsidRDefault="0059623C" w:rsidP="0059623C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</w:pP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第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5</w:t>
      </w:r>
      <w:r w:rsidRPr="0059623C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步：添加配置</w:t>
      </w:r>
      <w:r w:rsidRPr="0059623C">
        <w:rPr>
          <w:rFonts w:ascii="SimSun" w:eastAsia="SimSun" w:hAnsi="SimSun" w:cs="SimSun"/>
          <w:b/>
          <w:bCs/>
          <w:color w:val="333344"/>
          <w:kern w:val="0"/>
          <w:sz w:val="24"/>
          <w:szCs w:val="24"/>
          <w:lang w:eastAsia="zh-CN"/>
        </w:rPr>
        <w:t>类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com.yiibai.springmvc.configuration.HelloWorldConfiguration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package com.yiibai.springmvc.configuration;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org.springframework.context.MessageSource;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org.springframework.context.annotation.Bean;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org.springframework.context.annotation.ComponentScan;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org.springframework.context.annotation.Configuration;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org.springframework.context.support.ResourceBundleMessageSource;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org.springframework.web.servlet.ViewResolver;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org.springframework.web.servlet.config.annotation.EnableWebMvc;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org.springframework.web.servlet.config.annotation.ResourceHandlerRegistry;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org.springframework.web.servlet.config.annotation.WebMvcConfigurerAdapter;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org.springframework.web.servlet.view.InternalResourceViewResolver;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org.springframework.web.servlet.view.JstlView;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@Configuration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@EnableWebMvc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@ComponentScan(basePackages = "com.yiibai.springmvc")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>public class HelloWorldConfiguration extends WebMvcConfigurerAdapter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/*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Configure View Resolver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*/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@Bean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ViewResolver viewResolver()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InternalResourceViewResolver viewResolver = new InternalResourceViewResolver();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viewResolver.setViewClass(JstlView.class);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viewResolver.setPrefix("/WEB-INF/views/");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viewResolver.setSuffix(".jsp");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viewResolver;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/*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 Configure ResourceHandlers to serve static resources like CSS/ Javascript etc...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*/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@Override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void addResourceHandlers(ResourceHandlerRegistry registry)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   registry.addResourceHandler("/static/**").addResourceLocations("/static/");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/*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  <w:t xml:space="preserve"> * Configure MessageSource to provide internationalized messages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*/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@Bean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MessageSource messageSource() {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   ResourceBundleMessageSource messageSource = new ResourceBundleMessageSource();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   messageSource.setBasename("messages");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 xml:space="preserve">    return messageSource;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} 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@Configuration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指示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该类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包含注解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@Bean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生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产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Bean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管理是由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容器的一个或多个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bean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的方法。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@EnableWebMvc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等效于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mvc:annotation-driven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XML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文件中。它能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够为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@RequestMapping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向特定的方法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传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入的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求映射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@Controller-annotated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@ComponentScan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等效于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 context:component-scan base-package="..."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提供具有到哪里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查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找管理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 beans/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ViewResolver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配置一个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ViewResolver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用来找出真正的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。方法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addResourceHandlers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ResourceHandler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静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态资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源。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CSS, JavaScript, images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等都是静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态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源在你的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页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面里。上面的配置表示，所有的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源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求开始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/static/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，将从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webapps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下提供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/static/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个例子中，我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把所有的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css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文件放在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Web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用程序的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/static/css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目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录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中。注意，此方法在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WebMvcConfigurerAdapter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中定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义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，因此我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需要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扩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展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个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来注册我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的静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态资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源覆盖此方法。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messageSource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配置消息包，以支持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[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国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际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化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]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消息属性文件。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注意方法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baseName 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提供的参数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消息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 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将搜索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路径中一个名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messages.properties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文件。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让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我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添加的文件：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src/main/resources/messages.properties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Size.student.firstName=First Name must be between {2} and {1} characters long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>Size.student.lastName=Last Name must be between {2} and {1} characters long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NotEmpty.student.sex=Please specify your gender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NotNull.student.dob=Date of birth can not be blank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Past.student.dob=Date of birth must be in the past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Email.student.email=Please provide a valid Email address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NotEmpty.student.email=Email can not be blank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NotEmpty.student.country=Please select your country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NotEmpty.student.section=Please select your section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NotEmpty.student.subjects=Please select at least one subject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typeMismatch=Invalid format</w:t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注意，上述消息按照特定的模式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59623C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{ValidationAnnotationClass}.{modelObject}.{fieldName} </w:t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此外，根据具体的注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释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如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@Size)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，也可以用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传递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参数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给这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些消息：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{0},{1},..{i}</w:t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以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XML</w:t>
      </w:r>
      <w:r w:rsidRPr="0059623C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格式上述</w:t>
      </w:r>
      <w:r w:rsidRPr="0059623C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结</w:t>
      </w:r>
      <w:r w:rsidRPr="0059623C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构将是</w:t>
      </w: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&lt;beans xmlns="http://www.springframework.org/schema/beans"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xmlns:context="http://www.springframework.org/schema/context"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xmlns:xsi="http://www.w3.org/2001/XMLSchema-instance"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xmlns:mvc="http://www.springframework.org/schema/mvc"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xsi:schemaLocation="http://www.springframework.org/schema/beans http://www.springframework.org/schema/beans/spring-beans-4.0.xsd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http://www.springframework.org/schema/mvc http://www.springframework.org/schema/mvc/spring-mvc-4.0.xsd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http://www.springframework.org/schema/context http://www.springframework.org/schema/context/spring-context-4.0.xsd"&gt;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&lt;context:component-scan base-package="com.yiibai.springmvc" 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&lt;mvc:annotation-driven/&gt;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&lt;mvc:resources mapping="/static/**" location="/static/" 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&lt;mvc:default-servlet-handler 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&lt;bean id="messageSource" class="org.springframework.context.support.ResourceBundleMessageSource"&gt;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&lt;property name="basename"&gt;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    &lt;value&gt;messages&lt;/value&gt;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&lt;/property&gt;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&lt;/bean&gt;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&lt;bean class="org.springframework.web.servlet.view.InternalResourceViewResolver"&gt;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&lt;property name="prefix"&gt;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    &lt;value&gt;/WEB-INF/views/&lt;/value&gt;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&lt;/property&gt;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&lt;property name="suffix"&gt;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5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    &lt;value&gt;.jsp&lt;/value&gt;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5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  <w:lang w:eastAsia="zh-CN"/>
        </w:rPr>
      </w:pPr>
      <w:ins w:id="5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    </w:t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  <w:lang w:eastAsia="zh-CN"/>
          </w:rPr>
          <w:t>&lt;/property&gt;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5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  <w:lang w:eastAsia="zh-CN"/>
        </w:rPr>
      </w:pPr>
      <w:ins w:id="5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  <w:lang w:eastAsia="zh-CN"/>
          </w:rPr>
          <w:t xml:space="preserve">    &lt;/bean&gt;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5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  <w:lang w:eastAsia="zh-CN"/>
        </w:rPr>
      </w:pPr>
      <w:ins w:id="5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  <w:lang w:eastAsia="zh-CN"/>
          </w:rPr>
          <w:t xml:space="preserve"> 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5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  <w:lang w:eastAsia="zh-CN"/>
        </w:rPr>
      </w:pPr>
      <w:ins w:id="5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  <w:lang w:eastAsia="zh-CN"/>
          </w:rPr>
          <w:t>&lt;/beans&gt;</w:t>
        </w:r>
      </w:ins>
    </w:p>
    <w:p w:rsidR="0059623C" w:rsidRPr="0059623C" w:rsidRDefault="0059623C" w:rsidP="0059623C">
      <w:pPr>
        <w:widowControl/>
        <w:shd w:val="clear" w:color="auto" w:fill="FFFFFF"/>
        <w:spacing w:before="375" w:after="375"/>
        <w:jc w:val="left"/>
        <w:outlineLvl w:val="3"/>
        <w:rPr>
          <w:ins w:id="59" w:author="Unknown"/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</w:pPr>
      <w:ins w:id="60" w:author="Unknown"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第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6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步：添加</w:t>
        </w:r>
        <w:r w:rsidRPr="0059623C">
          <w:rPr>
            <w:rFonts w:ascii="SimSun" w:eastAsia="SimSun" w:hAnsi="SimSun" w:cs="SimSun" w:hint="eastAsia"/>
            <w:b/>
            <w:bCs/>
            <w:color w:val="333344"/>
            <w:kern w:val="0"/>
            <w:sz w:val="24"/>
            <w:szCs w:val="24"/>
            <w:lang w:eastAsia="zh-CN"/>
          </w:rPr>
          <w:t>视图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(</w:t>
        </w:r>
        <w:r w:rsidRPr="0059623C">
          <w:rPr>
            <w:rFonts w:ascii="SimSun" w:eastAsia="SimSun" w:hAnsi="SimSun" w:cs="SimSun" w:hint="eastAsia"/>
            <w:b/>
            <w:bCs/>
            <w:color w:val="333344"/>
            <w:kern w:val="0"/>
            <w:sz w:val="24"/>
            <w:szCs w:val="24"/>
            <w:lang w:eastAsia="zh-CN"/>
          </w:rPr>
          <w:t>简单</w:t>
        </w:r>
        <w:r w:rsidRPr="0059623C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4"/>
            <w:szCs w:val="24"/>
            <w:lang w:eastAsia="zh-CN"/>
          </w:rPr>
          <w:t>的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JSP</w:t>
        </w:r>
        <w:r w:rsidRPr="0059623C">
          <w:rPr>
            <w:rFonts w:ascii="SimSun" w:eastAsia="SimSun" w:hAnsi="SimSun" w:cs="SimSun" w:hint="eastAsia"/>
            <w:b/>
            <w:bCs/>
            <w:color w:val="333344"/>
            <w:kern w:val="0"/>
            <w:sz w:val="24"/>
            <w:szCs w:val="24"/>
            <w:lang w:eastAsia="zh-CN"/>
          </w:rPr>
          <w:t>页</w:t>
        </w:r>
        <w:r w:rsidRPr="0059623C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4"/>
            <w:szCs w:val="24"/>
            <w:lang w:eastAsia="zh-CN"/>
          </w:rPr>
          <w:t>面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)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61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62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lastRenderedPageBreak/>
          <w:t>我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们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将添加两个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简单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的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JSP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页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面。第一个将包含一个表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单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，从用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户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接收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输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入，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而第二个在当表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单输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入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验证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成功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时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会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显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示成功消息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给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户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。</w:t>
        </w:r>
      </w:ins>
    </w:p>
    <w:p w:rsidR="0059623C" w:rsidRPr="0059623C" w:rsidRDefault="0059623C" w:rsidP="0059623C">
      <w:pPr>
        <w:widowControl/>
        <w:shd w:val="clear" w:color="auto" w:fill="FFFFFF"/>
        <w:jc w:val="left"/>
        <w:rPr>
          <w:ins w:id="63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64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下面是代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，用于包括静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态资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源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在我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的例子中使用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bootstrap.css)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6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&lt;link href="&lt;c:url value='/static/css/bootstrap.css' /&gt;" rel="stylesheet"&gt;&lt;/link&gt; 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6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68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注意静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态资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源路径。既然我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已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经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在前面的步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骤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配置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资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源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处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理程序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/static/**, css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文件将搜索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/static/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夹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。</w:t>
        </w:r>
      </w:ins>
    </w:p>
    <w:p w:rsidR="0059623C" w:rsidRPr="0059623C" w:rsidRDefault="0059623C" w:rsidP="0059623C">
      <w:pPr>
        <w:widowControl/>
        <w:shd w:val="clear" w:color="auto" w:fill="FFFFFF"/>
        <w:jc w:val="left"/>
        <w:rPr>
          <w:ins w:id="6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70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完整的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JSP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文件如下所示：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71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72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WEB-INF/views/enroll.jsp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&lt;%@ page language="java" contentType="text/html; charset=utf-8"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pageEncoding="utf-8"%&gt;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&lt;%@ taglib prefix="form" uri="http://www.springframework.org/tags/form"%&gt;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&lt;%@ taglib prefix="c" uri="http://java.sun.com/jsp/jstl/core" %&gt;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&lt;html&gt;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&lt;head&gt;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&lt;meta http-equiv="Content-Type" content="text/html; charset=utf-8"&gt;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&lt;title&gt;Student Enrollment Form&lt;/title&gt;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&lt;link href="&lt;c:url value='/static/css/bootstrap.css' /&gt;" rel="stylesheet"&gt;&lt;/link&gt;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&lt;link href="&lt;c:url value='/static/css/custom.css' /&gt;" rel="stylesheet"&gt;&lt;/link&gt;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&lt;/head&gt;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&lt;body&gt;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class="form-container"&gt;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0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&lt;h1&gt;Enrollment Form&lt;/h1&gt;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0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&lt;form:form method="POST" modelAttribute="student" class="form-horizontal"&gt;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0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0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0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lastRenderedPageBreak/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for="firstName"&gt;First Name&lt;/label&gt;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class="col-md-7"&gt;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&lt;form:input type="text" path="firstName" id="firstName" class="form-control input-sm"/&gt;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path="firstName"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for="lastName"&gt;Last Name&lt;/label&gt;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class="col-md-7"&gt;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&lt;form:input type="text" path="lastName" id="lastName" class="form-control input-sm"/&gt;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4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path="lastName"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4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4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4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4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4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4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4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4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4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5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5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5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5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5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5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for="sex"&gt;Sex&lt;/label&gt;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5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5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class="col-md-7" class="form-control input-sm"&gt;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5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5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 xml:space="preserve">&lt;form:radiobutton path="sex" value="M" /&gt;Male 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6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6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 xml:space="preserve">    </w:t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&lt;form:radiobutton path="sex" value="F" /&gt;Female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6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6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6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6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path="sex"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6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6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6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6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7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7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7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7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7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7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7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7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7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7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8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for="dob"&gt;Date of birth&lt;/label&gt;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8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8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class="col-md-7"&gt;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8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8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&lt;form:input type="text" path="dob" id="dob" class="form-control input-sm"/&gt;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8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8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8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8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path="dob"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8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9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lastRenderedPageBreak/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9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9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9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9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9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9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9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9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9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0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0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0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0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for="email"&gt;Email&lt;/label&gt;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0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0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class="col-md-7"&gt;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0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0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&lt;form:input type="text" path="email" id="email" class="form-control input-sm"/&gt;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0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0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1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1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path="email"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1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1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1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1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1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1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1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1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2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2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2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2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2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2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2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2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for="section"&gt;Section&lt;/label&gt;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2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2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class="col-md-7" class="form-control input-sm"&gt;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3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3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lastRenderedPageBreak/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&lt;form:radiobuttons path="section" items="${sections}" 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3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3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3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3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path="section"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3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3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3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3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4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4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4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4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4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4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4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4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4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4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5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5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for="country"&gt;Country&lt;/label&gt;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5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5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class="col-md-7"&gt;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5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5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&lt;form:select path="country" id="country" class="form-control input-sm"&gt;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5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5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 xml:space="preserve">        &lt;form:option value=""&gt;Select Country&lt;/form:option&gt;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5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5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 xml:space="preserve">    </w:t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 xml:space="preserve">    &lt;form:options items="${countries}" 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6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6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 xml:space="preserve">    &lt;/form:select&gt;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6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6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6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6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path="country"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6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6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6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6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7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7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lastRenderedPageBreak/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7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7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7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7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7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7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7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7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8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for="firstAttempt"&gt;First Attempt ?&lt;/label&gt;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8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8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class="col-md-1"&gt;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8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8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&lt;form:checkbox path="firstAttempt" class="form-control input-sm"/&gt;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8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8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8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8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path="firstAttempt"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8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9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9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9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9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9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9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9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9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9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9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0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0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0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0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class="form-group col-md-12"&gt;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0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0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&lt;label class="col-md-3 control-lable" for="subjects"&gt;Subjects&lt;/label&gt;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0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0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class="col-md-7"&gt;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0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0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&lt;form:select path="subjects" items="${subjects}" multiple="true" class="form-control input-sm"/&gt;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1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1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class="has-error"&gt;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1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1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lastRenderedPageBreak/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&lt;form:errors path="subjects" class="help-inline"/&gt;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1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1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1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1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1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1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2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2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2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2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2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class="row"&gt;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2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2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class="form-actions floatRight"&gt;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2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2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&lt;input type="submit" value="Register" class="btn btn-primary btn-sm"&gt;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2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3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3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3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3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3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&lt;/form:form&gt;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3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3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3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3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&lt;/body&gt;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3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4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&lt;/html&gt;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341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42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WEB-INF/views/success.jsp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4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4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&lt;%@ page language="java" contentType="text/html; charset=ISO-8859-1"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4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4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   pageEncoding="ISO-8859-1"%&gt;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4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4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&lt;%@ taglib prefix="c" uri="http://java.sun.com/jsp/jstl/core" %&gt;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4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5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&lt;html&gt;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5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5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&lt;head&gt;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5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5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&lt;meta http-equiv="Content-Type" content="text/html; charset=ISO-8859-1"&gt;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5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5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&lt;title&gt;Student Enrollment Detail Confirmation&lt;/title&gt;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5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5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&lt;link href="&lt;c:url value='/static/css/custom.css' /&gt;" rel="stylesheet"&gt;&lt;/link&gt;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5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6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lastRenderedPageBreak/>
          <w:t>&lt;/head&gt;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6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6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&lt;body&gt;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6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6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&lt;div class="success"&gt;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6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6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Confirmation message : ${success}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6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6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&lt;br&gt;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6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7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We have also sent you a confirmation mail to your email address : ${student.email}.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7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7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&lt;/div&gt;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7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7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&lt;/body&gt;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7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7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&lt;/html&gt;</w:t>
        </w:r>
      </w:ins>
    </w:p>
    <w:p w:rsidR="0059623C" w:rsidRPr="0059623C" w:rsidRDefault="0059623C" w:rsidP="0059623C">
      <w:pPr>
        <w:widowControl/>
        <w:shd w:val="clear" w:color="auto" w:fill="FFFFFF"/>
        <w:spacing w:before="375" w:after="375"/>
        <w:jc w:val="left"/>
        <w:outlineLvl w:val="3"/>
        <w:rPr>
          <w:ins w:id="377" w:author="Unknown"/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</w:pPr>
      <w:ins w:id="378" w:author="Unknown"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第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7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步：添加初始化器</w:t>
        </w:r>
        <w:r w:rsidRPr="0059623C">
          <w:rPr>
            <w:rFonts w:ascii="SimSun" w:eastAsia="SimSun" w:hAnsi="SimSun" w:cs="SimSun"/>
            <w:b/>
            <w:bCs/>
            <w:color w:val="333344"/>
            <w:kern w:val="0"/>
            <w:sz w:val="24"/>
            <w:szCs w:val="24"/>
          </w:rPr>
          <w:t>类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37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380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com.yiibai.springmvc.configuration.HelloWorldInitializer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8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8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package com.yiibai.springmvc.configuration;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8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8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8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javax.servlet.ServletContext;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8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8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javax.servlet.ServletException;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8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8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javax.servlet.ServletRegistration;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9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9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9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org.springframework.web.WebApplicationInitializer;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9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9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org.springframework.web.context.support.AnnotationConfigWebApplicationContext;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9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9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org.springframework.web.servlet.DispatcherServlet;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9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9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9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public class HelloWorldInitializer implements WebApplicationInitializer {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0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0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0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public void onStartup(ServletContext container) throws ServletException {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0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0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0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AnnotationConfigWebApplicationContext ctx = new AnnotationConfigWebApplicationContext();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0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0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ctx.register(HelloWorldConfiguration.class);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0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0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ctx.setServletContext(container);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1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1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12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ServletRegistration.Dynamic servlet = container.addServlet(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1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1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"dispatcher", new DispatcherServlet(ctx));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1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1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1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servlet.setLoadOnStartup(1);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1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1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servlet.addMapping("/");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2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2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}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2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2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24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} 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2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26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内容上面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似之前教程的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web.xml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文件内容，因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为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我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使用的是前端控制器的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DispatcherServlet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，分配映射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(URL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模式的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XML)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和而不是提供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给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配置文件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(spring-servlet.xml)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的路径，在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里，我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使用注册配置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。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2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28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更新：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请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注意，上面的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可以写成更加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简洁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[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和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是最佳方法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]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，通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过扩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展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AbstractAnnotationConfigDispatcherServletInitializer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基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,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如下所示：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2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30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package com.websystique.springmvc.configuration;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3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3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3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org.springframework.web.servlet.support.AbstractAnnotationConfigDispatcherServletInitializer;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3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3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36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public class HelloWorldInitializer extends AbstractAnnotationConfigDispatcherServletInitializer {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3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3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3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@Override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4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4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lastRenderedPageBreak/>
          <w:tab/>
          <w:t>protected Class&lt;?&gt;[] getRootConfigClasses() {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4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4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return new Class[] { HelloWorldConfiguration.class };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4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4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}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4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4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4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4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@Override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5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5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protected Class&lt;?&gt;[] getServletConfigClasses() {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5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5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return null;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5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5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}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5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57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5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59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@Override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6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61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protected String[] getServletMappings() {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6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63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return new String[] { "/" };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6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  <w:lang w:eastAsia="zh-CN"/>
        </w:rPr>
      </w:pPr>
      <w:ins w:id="465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  <w:lang w:eastAsia="zh-CN"/>
          </w:rPr>
          <w:t>}</w:t>
        </w:r>
      </w:ins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6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  <w:lang w:eastAsia="zh-CN"/>
        </w:rPr>
      </w:pPr>
    </w:p>
    <w:p w:rsidR="0059623C" w:rsidRPr="0059623C" w:rsidRDefault="0059623C" w:rsidP="00596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6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  <w:lang w:eastAsia="zh-CN"/>
        </w:rPr>
      </w:pPr>
      <w:ins w:id="468" w:author="Unknown">
        <w:r w:rsidRPr="0059623C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  <w:lang w:eastAsia="zh-CN"/>
          </w:rPr>
          <w:t>}</w:t>
        </w:r>
      </w:ins>
    </w:p>
    <w:p w:rsidR="0059623C" w:rsidRPr="0059623C" w:rsidRDefault="0059623C" w:rsidP="0059623C">
      <w:pPr>
        <w:widowControl/>
        <w:shd w:val="clear" w:color="auto" w:fill="FFFFFF"/>
        <w:spacing w:before="375" w:after="375"/>
        <w:jc w:val="left"/>
        <w:outlineLvl w:val="3"/>
        <w:rPr>
          <w:ins w:id="469" w:author="Unknown"/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</w:pPr>
      <w:ins w:id="470" w:author="Unknown"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第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8</w:t>
        </w:r>
        <w:r w:rsidRPr="0059623C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  <w:lang w:eastAsia="zh-CN"/>
          </w:rPr>
          <w:t>步：构建和部署</w:t>
        </w:r>
        <w:r w:rsidRPr="0059623C">
          <w:rPr>
            <w:rFonts w:ascii="SimSun" w:eastAsia="SimSun" w:hAnsi="SimSun" w:cs="SimSun" w:hint="eastAsia"/>
            <w:b/>
            <w:bCs/>
            <w:color w:val="333344"/>
            <w:kern w:val="0"/>
            <w:sz w:val="24"/>
            <w:szCs w:val="24"/>
            <w:lang w:eastAsia="zh-CN"/>
          </w:rPr>
          <w:t>应</w:t>
        </w:r>
        <w:r w:rsidRPr="0059623C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4"/>
            <w:szCs w:val="24"/>
            <w:lang w:eastAsia="zh-CN"/>
          </w:rPr>
          <w:t>用程序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71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72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有一点要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记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住，如：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WebApplicationInitializer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基于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Java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配置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API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是依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赖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Servlet3.0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容器的。所以一定要确保你没有使用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Servlet 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声明任何在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web.xml 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小于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3.0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。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对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于我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们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的情况，我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们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要从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用程序中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删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除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web.xml 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文件。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73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74" w:author="Unknown"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现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在构建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war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或通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过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Maven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命令行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(mvn clean install)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。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部署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war 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到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Servlet3.0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容器。</w:t>
        </w:r>
      </w:ins>
    </w:p>
    <w:p w:rsidR="0059623C" w:rsidRPr="0059623C" w:rsidRDefault="0059623C" w:rsidP="0059623C">
      <w:pPr>
        <w:widowControl/>
        <w:shd w:val="clear" w:color="auto" w:fill="FFFFFF"/>
        <w:jc w:val="left"/>
        <w:rPr>
          <w:ins w:id="47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76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运行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用程序，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访问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URL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：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instrText xml:space="preserve"> HYPERLINK "http://localhost:8080/Spring4MVCFormValidationExample" \t "_blank" </w:instrTex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59623C">
          <w:rPr>
            <w:rFonts w:ascii="Helvetica" w:eastAsia="ＭＳ Ｐゴシック" w:hAnsi="Helvetica" w:cs="Helvetica"/>
            <w:color w:val="3298D6"/>
            <w:kern w:val="0"/>
            <w:sz w:val="23"/>
          </w:rPr>
          <w:t>http://localhost:8080/Spring4MVCFormValidationExample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</w:ins>
    </w:p>
    <w:p w:rsidR="0059623C" w:rsidRPr="0059623C" w:rsidRDefault="0059623C" w:rsidP="0059623C">
      <w:pPr>
        <w:widowControl/>
        <w:shd w:val="clear" w:color="auto" w:fill="FFFFFF"/>
        <w:jc w:val="left"/>
        <w:rPr>
          <w:ins w:id="477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78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得到的初始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页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面如下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图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所示：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7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5572125" cy="6705600"/>
            <wp:effectExtent l="19050" t="0" r="9525" b="0"/>
            <wp:docPr id="1" name="図 1" descr="http://www.yiibai.com/uploads/tutorial/20160115/1-1601151H434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tutorial/20160115/1-1601151H4345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ins w:id="48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81" w:author="Unknown"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现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在，如果你提交，会得到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验证错误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message.properties 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中用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户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定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义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的消息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)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8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5903529" cy="5695950"/>
            <wp:effectExtent l="19050" t="0" r="1971" b="0"/>
            <wp:docPr id="2" name="図 2" descr="http://www.yiibai.com/uploads/tutorial/20160115/1-1601151H450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tutorial/20160115/1-1601151H45033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29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ins w:id="483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84" w:author="Unknown"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现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在提供示例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输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入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8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5629275" cy="5423711"/>
            <wp:effectExtent l="19050" t="0" r="9525" b="0"/>
            <wp:docPr id="3" name="図 3" descr="http://www.yiibai.com/uploads/tutorial/20160115/1-1601151H51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tutorial/20160115/1-1601151H5129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15" cy="54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3C" w:rsidRPr="0059623C" w:rsidRDefault="0059623C" w:rsidP="0059623C">
      <w:pPr>
        <w:widowControl/>
        <w:shd w:val="clear" w:color="auto" w:fill="FFFFFF"/>
        <w:jc w:val="left"/>
        <w:rPr>
          <w:ins w:id="486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87" w:author="Unknown"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在提交表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单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果如下：</w:t>
        </w:r>
      </w:ins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88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267325" cy="1149235"/>
            <wp:effectExtent l="19050" t="0" r="9525" b="0"/>
            <wp:docPr id="4" name="図 4" descr="http://www.yiibai.com/uploads/tutorial/20160115/1-1601151H530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yiibai.com/uploads/tutorial/20160115/1-1601151H530O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3C" w:rsidRPr="0059623C" w:rsidRDefault="0059623C" w:rsidP="0059623C">
      <w:pPr>
        <w:widowControl/>
        <w:shd w:val="clear" w:color="auto" w:fill="FFFFFF"/>
        <w:spacing w:after="120"/>
        <w:jc w:val="left"/>
        <w:rPr>
          <w:ins w:id="48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90" w:author="Unknown"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到</w:t>
        </w:r>
        <w:r w:rsidRPr="0059623C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59623C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里，完成</w:t>
        </w:r>
        <w:r w:rsidRPr="0059623C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！</w:t>
        </w:r>
      </w:ins>
    </w:p>
    <w:p w:rsidR="002C74C3" w:rsidRDefault="002C74C3"/>
    <w:sectPr w:rsidR="002C74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4C3" w:rsidRDefault="002C74C3" w:rsidP="0059623C">
      <w:r>
        <w:separator/>
      </w:r>
    </w:p>
  </w:endnote>
  <w:endnote w:type="continuationSeparator" w:id="1">
    <w:p w:rsidR="002C74C3" w:rsidRDefault="002C74C3" w:rsidP="00596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4C3" w:rsidRDefault="002C74C3" w:rsidP="0059623C">
      <w:r>
        <w:separator/>
      </w:r>
    </w:p>
  </w:footnote>
  <w:footnote w:type="continuationSeparator" w:id="1">
    <w:p w:rsidR="002C74C3" w:rsidRDefault="002C74C3" w:rsidP="005962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139ED"/>
    <w:multiLevelType w:val="multilevel"/>
    <w:tmpl w:val="00E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23C"/>
    <w:rsid w:val="002C74C3"/>
    <w:rsid w:val="0059623C"/>
    <w:rsid w:val="0063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9623C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62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9623C"/>
  </w:style>
  <w:style w:type="paragraph" w:styleId="a5">
    <w:name w:val="footer"/>
    <w:basedOn w:val="a"/>
    <w:link w:val="a6"/>
    <w:uiPriority w:val="99"/>
    <w:semiHidden/>
    <w:unhideWhenUsed/>
    <w:rsid w:val="005962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9623C"/>
  </w:style>
  <w:style w:type="character" w:customStyle="1" w:styleId="40">
    <w:name w:val="見出し 4 (文字)"/>
    <w:basedOn w:val="a0"/>
    <w:link w:val="4"/>
    <w:uiPriority w:val="9"/>
    <w:rsid w:val="0059623C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5962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6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9623C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9623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62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962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2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2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3203</Words>
  <Characters>18260</Characters>
  <Application>Microsoft Office Word</Application>
  <DocSecurity>0</DocSecurity>
  <Lines>152</Lines>
  <Paragraphs>42</Paragraphs>
  <ScaleCrop>false</ScaleCrop>
  <Company/>
  <LinksUpToDate>false</LinksUpToDate>
  <CharactersWithSpaces>21421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dcterms:created xsi:type="dcterms:W3CDTF">2017-11-20T08:09:00Z</dcterms:created>
  <dcterms:modified xsi:type="dcterms:W3CDTF">2017-11-20T08:24:00Z</dcterms:modified>
</cp:coreProperties>
</file>